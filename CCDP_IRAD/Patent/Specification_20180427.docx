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59C96" w14:textId="77777777" w:rsidR="00370979" w:rsidRDefault="007F13FB">
      <w:pPr>
        <w:pStyle w:val="Heading1"/>
        <w:keepNext/>
        <w:numPr>
          <w:ilvl w:val="0"/>
          <w:numId w:val="0"/>
        </w:numPr>
        <w:spacing w:line="480" w:lineRule="auto"/>
        <w:jc w:val="center"/>
        <w:rPr>
          <w:rFonts w:ascii="Times New Roman" w:hAnsi="Times New Roman" w:cs="Times New Roman"/>
          <w:b/>
          <w:sz w:val="24"/>
          <w:szCs w:val="24"/>
        </w:rPr>
      </w:pPr>
      <w:r>
        <w:rPr>
          <w:rFonts w:ascii="Times New Roman" w:hAnsi="Times New Roman" w:cs="Times New Roman"/>
          <w:b/>
          <w:sz w:val="24"/>
          <w:szCs w:val="24"/>
        </w:rPr>
        <w:t>SYSTEMS AND METHODS FOR CLOUD COMPUTING DATA PROCESSING</w:t>
      </w:r>
    </w:p>
    <w:p w14:paraId="78550486" w14:textId="77777777" w:rsidR="00370979" w:rsidRDefault="00370979">
      <w:pPr>
        <w:pStyle w:val="Heading1"/>
        <w:keepNext/>
        <w:numPr>
          <w:ilvl w:val="0"/>
          <w:numId w:val="0"/>
        </w:numPr>
        <w:spacing w:line="480" w:lineRule="auto"/>
        <w:jc w:val="center"/>
        <w:rPr>
          <w:rFonts w:ascii="Times New Roman" w:hAnsi="Times New Roman" w:cs="Times New Roman"/>
          <w:b/>
          <w:sz w:val="24"/>
          <w:szCs w:val="24"/>
        </w:rPr>
      </w:pPr>
    </w:p>
    <w:p w14:paraId="709B874E" w14:textId="77777777" w:rsidR="00370979" w:rsidRDefault="007F13FB">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TECHNICAL FIELD</w:t>
      </w:r>
    </w:p>
    <w:p w14:paraId="19A2BAA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disclosure relates generally to network management and, more specifically, to utilizing multiple cloud </w:t>
      </w:r>
      <w:r>
        <w:rPr>
          <w:rFonts w:ascii="Times New Roman" w:hAnsi="Times New Roman" w:cs="Times New Roman"/>
          <w:sz w:val="24"/>
          <w:szCs w:val="24"/>
        </w:rPr>
        <w:t>services.</w:t>
      </w:r>
    </w:p>
    <w:p w14:paraId="12DEF06F" w14:textId="77777777" w:rsidR="00370979" w:rsidRDefault="00370979">
      <w:pPr>
        <w:pStyle w:val="Heading1"/>
        <w:numPr>
          <w:ilvl w:val="0"/>
          <w:numId w:val="0"/>
        </w:numPr>
        <w:spacing w:line="480" w:lineRule="auto"/>
        <w:ind w:firstLine="720"/>
        <w:rPr>
          <w:rFonts w:ascii="Times New Roman" w:hAnsi="Times New Roman" w:cs="Times New Roman"/>
          <w:sz w:val="24"/>
          <w:szCs w:val="24"/>
        </w:rPr>
      </w:pPr>
    </w:p>
    <w:p w14:paraId="0DBA9769" w14:textId="77777777" w:rsidR="00370979" w:rsidRDefault="007F13FB">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BACKGROUND</w:t>
      </w:r>
    </w:p>
    <w:p w14:paraId="4A4F5CC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Cloud services providers deliver powerful </w:t>
      </w:r>
      <w:proofErr w:type="gramStart"/>
      <w:r>
        <w:rPr>
          <w:rFonts w:ascii="Times New Roman" w:hAnsi="Times New Roman" w:cs="Times New Roman"/>
          <w:sz w:val="24"/>
          <w:szCs w:val="24"/>
        </w:rPr>
        <w:t>capabilities which</w:t>
      </w:r>
      <w:proofErr w:type="gramEnd"/>
      <w:r>
        <w:rPr>
          <w:rFonts w:ascii="Times New Roman" w:hAnsi="Times New Roman" w:cs="Times New Roman"/>
          <w:sz w:val="24"/>
          <w:szCs w:val="24"/>
        </w:rPr>
        <w:t xml:space="preserve"> enable users to easily access computing resources at a cost.  Processing, storage, content delivery, and other local and network functions benefit from the sharing-based eco</w:t>
      </w:r>
      <w:r>
        <w:rPr>
          <w:rFonts w:ascii="Times New Roman" w:hAnsi="Times New Roman" w:cs="Times New Roman"/>
          <w:sz w:val="24"/>
          <w:szCs w:val="24"/>
        </w:rPr>
        <w:t>nomies of scale produced using cloud technology.</w:t>
      </w:r>
    </w:p>
    <w:p w14:paraId="61A62823"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complexity required </w:t>
      </w:r>
      <w:proofErr w:type="gramStart"/>
      <w:r>
        <w:rPr>
          <w:rFonts w:ascii="Times New Roman" w:hAnsi="Times New Roman" w:cs="Times New Roman"/>
          <w:sz w:val="24"/>
          <w:szCs w:val="24"/>
        </w:rPr>
        <w:t>to efficiently utilize</w:t>
      </w:r>
      <w:proofErr w:type="gramEnd"/>
      <w:r>
        <w:rPr>
          <w:rFonts w:ascii="Times New Roman" w:hAnsi="Times New Roman" w:cs="Times New Roman"/>
          <w:sz w:val="24"/>
          <w:szCs w:val="24"/>
        </w:rPr>
        <w:t xml:space="preserve"> cloud services can inhibit some companies and individuals from taking advantage of all the benefits that cloud services provide.  Learning the complexity and in</w:t>
      </w:r>
      <w:r>
        <w:rPr>
          <w:rFonts w:ascii="Times New Roman" w:hAnsi="Times New Roman" w:cs="Times New Roman"/>
          <w:sz w:val="24"/>
          <w:szCs w:val="24"/>
        </w:rPr>
        <w:t>vesting in utilizing a particular cloud service solution also “locks in” users to a particular environment, decreasing flexibility and competition.</w:t>
      </w:r>
    </w:p>
    <w:p w14:paraId="3E5EA04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This disclosure </w:t>
      </w:r>
      <w:proofErr w:type="gramStart"/>
      <w:r>
        <w:rPr>
          <w:rFonts w:ascii="Times New Roman" w:hAnsi="Times New Roman" w:cs="Times New Roman"/>
          <w:sz w:val="24"/>
          <w:szCs w:val="24"/>
        </w:rPr>
        <w:t>is directed</w:t>
      </w:r>
      <w:proofErr w:type="gramEnd"/>
      <w:r>
        <w:rPr>
          <w:rFonts w:ascii="Times New Roman" w:hAnsi="Times New Roman" w:cs="Times New Roman"/>
          <w:sz w:val="24"/>
          <w:szCs w:val="24"/>
        </w:rPr>
        <w:t xml:space="preserve"> to solving one or more of the problems in the existing technology.</w:t>
      </w:r>
    </w:p>
    <w:p w14:paraId="4F36B9C6" w14:textId="77777777" w:rsidR="00370979" w:rsidRDefault="00370979">
      <w:pPr>
        <w:pStyle w:val="Heading1"/>
        <w:numPr>
          <w:ilvl w:val="0"/>
          <w:numId w:val="0"/>
        </w:numPr>
        <w:spacing w:line="480" w:lineRule="auto"/>
        <w:ind w:firstLine="720"/>
        <w:rPr>
          <w:rFonts w:ascii="Times New Roman" w:hAnsi="Times New Roman" w:cs="Times New Roman"/>
          <w:sz w:val="24"/>
          <w:szCs w:val="24"/>
        </w:rPr>
      </w:pPr>
    </w:p>
    <w:p w14:paraId="0181CACF" w14:textId="77777777" w:rsidR="00370979" w:rsidRDefault="007F13FB">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SUMMARY</w:t>
      </w:r>
      <w:commentRangeStart w:id="0"/>
    </w:p>
    <w:p w14:paraId="6B4E0D8F" w14:textId="77777777" w:rsidR="00370979" w:rsidRDefault="007F13FB">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w:t>
      </w:r>
      <w:r>
        <w:rPr>
          <w:rFonts w:ascii="Times New Roman" w:hAnsi="Times New Roman" w:cs="Times New Roman"/>
          <w:sz w:val="24"/>
          <w:szCs w:val="24"/>
          <w:highlight w:val="yellow"/>
        </w:rPr>
        <w:t>n aspect, [CLAIM]</w:t>
      </w:r>
    </w:p>
    <w:p w14:paraId="2C6B2727" w14:textId="77777777" w:rsidR="00370979" w:rsidRDefault="007F13FB">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In another aspect, [CLAIM]</w:t>
      </w:r>
    </w:p>
    <w:p w14:paraId="25C9E075" w14:textId="77777777" w:rsidR="00370979" w:rsidRDefault="007F13FB">
      <w:pPr>
        <w:pStyle w:val="Heading1"/>
        <w:spacing w:line="480" w:lineRule="auto"/>
        <w:ind w:left="0"/>
        <w:rPr>
          <w:rFonts w:ascii="Times New Roman" w:hAnsi="Times New Roman" w:cs="Times New Roman"/>
          <w:sz w:val="24"/>
          <w:szCs w:val="24"/>
          <w:highlight w:val="yellow"/>
        </w:rPr>
      </w:pPr>
      <w:r>
        <w:rPr>
          <w:rFonts w:ascii="Times New Roman" w:hAnsi="Times New Roman" w:cs="Times New Roman"/>
          <w:sz w:val="24"/>
          <w:szCs w:val="24"/>
          <w:highlight w:val="yellow"/>
        </w:rPr>
        <w:t>According to yet another aspect, [</w:t>
      </w:r>
      <w:commentRangeStart w:id="1"/>
      <w:r>
        <w:rPr>
          <w:rFonts w:ascii="Times New Roman" w:hAnsi="Times New Roman" w:cs="Times New Roman"/>
          <w:sz w:val="24"/>
          <w:szCs w:val="24"/>
          <w:highlight w:val="yellow"/>
        </w:rPr>
        <w:t>CLAIM</w:t>
      </w:r>
      <w:commentRangeEnd w:id="1"/>
      <w:r>
        <w:rPr>
          <w:rStyle w:val="CommentReference"/>
          <w:rFonts w:eastAsiaTheme="minorHAnsi" w:cstheme="minorBidi"/>
          <w:bCs w:val="0"/>
          <w:kern w:val="0"/>
        </w:rPr>
        <w:commentReference w:id="1"/>
      </w:r>
      <w:r>
        <w:rPr>
          <w:rFonts w:ascii="Times New Roman" w:hAnsi="Times New Roman" w:cs="Times New Roman"/>
          <w:sz w:val="24"/>
          <w:szCs w:val="24"/>
          <w:highlight w:val="yellow"/>
        </w:rPr>
        <w:t>]</w:t>
      </w:r>
      <w:commentRangeEnd w:id="0"/>
      <w:r>
        <w:rPr>
          <w:rStyle w:val="CommentReference"/>
          <w:rFonts w:eastAsiaTheme="minorHAnsi" w:cstheme="minorBidi"/>
          <w:bCs w:val="0"/>
          <w:kern w:val="0"/>
        </w:rPr>
        <w:commentReference w:id="0"/>
      </w:r>
    </w:p>
    <w:p w14:paraId="4CB4A173" w14:textId="77777777" w:rsidR="00370979" w:rsidRDefault="007F13FB">
      <w:pPr>
        <w:pStyle w:val="Heading1"/>
        <w:numPr>
          <w:ilvl w:val="0"/>
          <w:numId w:val="8"/>
        </w:numPr>
        <w:tabs>
          <w:tab w:val="clear" w:pos="2250"/>
        </w:tabs>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This Summary </w:t>
      </w:r>
      <w:proofErr w:type="gramStart"/>
      <w:r>
        <w:rPr>
          <w:rFonts w:ascii="Times New Roman" w:eastAsia="MS Mincho" w:hAnsi="Times New Roman" w:cs="Times New Roman"/>
          <w:sz w:val="24"/>
          <w:szCs w:val="24"/>
        </w:rPr>
        <w:t>is provided</w:t>
      </w:r>
      <w:proofErr w:type="gramEnd"/>
      <w:r>
        <w:rPr>
          <w:rFonts w:ascii="Times New Roman" w:eastAsia="MS Mincho" w:hAnsi="Times New Roman" w:cs="Times New Roman"/>
          <w:sz w:val="24"/>
          <w:szCs w:val="24"/>
        </w:rPr>
        <w:t xml:space="preserve"> to introduce a selection of concepts in a simplified form that are further described below in the Detailed Description.  This Summary </w:t>
      </w:r>
      <w:proofErr w:type="gramStart"/>
      <w:r>
        <w:rPr>
          <w:rFonts w:ascii="Times New Roman" w:eastAsia="MS Mincho" w:hAnsi="Times New Roman" w:cs="Times New Roman"/>
          <w:sz w:val="24"/>
          <w:szCs w:val="24"/>
        </w:rPr>
        <w:lastRenderedPageBreak/>
        <w:t xml:space="preserve">is </w:t>
      </w:r>
      <w:r>
        <w:rPr>
          <w:rFonts w:ascii="Times New Roman" w:eastAsia="MS Mincho" w:hAnsi="Times New Roman" w:cs="Times New Roman"/>
          <w:sz w:val="24"/>
          <w:szCs w:val="24"/>
        </w:rPr>
        <w:t>not intended</w:t>
      </w:r>
      <w:proofErr w:type="gramEnd"/>
      <w:r>
        <w:rPr>
          <w:rFonts w:ascii="Times New Roman" w:eastAsia="MS Mincho" w:hAnsi="Times New Roman" w:cs="Times New Roman"/>
          <w:sz w:val="24"/>
          <w:szCs w:val="24"/>
        </w:rPr>
        <w:t xml:space="preserve"> to identify key features or essential features of the claimed subject matter, nor is it intended to be used to limit the scope of the claimed subject matter.  Furthermore, the claimed subject matter is not limited to limitations that solve any</w:t>
      </w:r>
      <w:r>
        <w:rPr>
          <w:rFonts w:ascii="Times New Roman" w:eastAsia="MS Mincho" w:hAnsi="Times New Roman" w:cs="Times New Roman"/>
          <w:sz w:val="24"/>
          <w:szCs w:val="24"/>
        </w:rPr>
        <w:t xml:space="preserve"> or all disadvantages noted in any part of this disclosure.</w:t>
      </w:r>
    </w:p>
    <w:p w14:paraId="48A2946A" w14:textId="77777777" w:rsidR="00370979" w:rsidRDefault="00370979">
      <w:pPr>
        <w:pStyle w:val="Heading1"/>
        <w:numPr>
          <w:ilvl w:val="0"/>
          <w:numId w:val="0"/>
        </w:numPr>
        <w:spacing w:line="480" w:lineRule="auto"/>
        <w:ind w:firstLine="720"/>
        <w:rPr>
          <w:rFonts w:ascii="Times New Roman" w:hAnsi="Times New Roman" w:cs="Times New Roman"/>
          <w:sz w:val="24"/>
          <w:szCs w:val="24"/>
        </w:rPr>
      </w:pPr>
    </w:p>
    <w:p w14:paraId="202485F8" w14:textId="77777777" w:rsidR="00370979" w:rsidRDefault="007F13FB">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BRIEF DESCRIPTION OF THE DRAWINGS</w:t>
      </w:r>
    </w:p>
    <w:p w14:paraId="34343E4E"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the following description, for purposes of explanation, numerous specific details are set forth in order to provide an understanding of the variations in impl</w:t>
      </w:r>
      <w:r>
        <w:rPr>
          <w:rFonts w:ascii="Times New Roman" w:hAnsi="Times New Roman" w:cs="Times New Roman"/>
          <w:sz w:val="24"/>
          <w:szCs w:val="24"/>
        </w:rPr>
        <w:t xml:space="preserve">ementing the disclosed technology. However, the instant disclosure may take many different forms and </w:t>
      </w:r>
      <w:proofErr w:type="gramStart"/>
      <w:r>
        <w:rPr>
          <w:rFonts w:ascii="Times New Roman" w:hAnsi="Times New Roman" w:cs="Times New Roman"/>
          <w:sz w:val="24"/>
          <w:szCs w:val="24"/>
        </w:rPr>
        <w:t>should not be construed</w:t>
      </w:r>
      <w:proofErr w:type="gramEnd"/>
      <w:r>
        <w:rPr>
          <w:rFonts w:ascii="Times New Roman" w:hAnsi="Times New Roman" w:cs="Times New Roman"/>
          <w:sz w:val="24"/>
          <w:szCs w:val="24"/>
        </w:rPr>
        <w:t xml:space="preserve"> as limited to the examples set forth herein. Where practical, like numbers refer to like elements throughout. </w:t>
      </w:r>
    </w:p>
    <w:p w14:paraId="53470D8D"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1A is a represe</w:t>
      </w:r>
      <w:r>
        <w:rPr>
          <w:rFonts w:ascii="Times New Roman" w:hAnsi="Times New Roman" w:cs="Times New Roman"/>
          <w:sz w:val="24"/>
          <w:szCs w:val="24"/>
        </w:rPr>
        <w:t>ntation of an example network.</w:t>
      </w:r>
    </w:p>
    <w:p w14:paraId="67DFC48B"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1B is a representation of an example hardware platform for a network.</w:t>
      </w:r>
    </w:p>
    <w:p w14:paraId="0E83FF09"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Fig. 1C is a representation of an example arrangement for implementing a cloud computing data processing system.</w:t>
      </w:r>
    </w:p>
    <w:p w14:paraId="78DBBD6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2A is a method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w:t>
      </w:r>
      <w:r>
        <w:rPr>
          <w:rFonts w:ascii="Times New Roman" w:hAnsi="Times New Roman" w:cs="Times New Roman"/>
          <w:sz w:val="24"/>
          <w:szCs w:val="24"/>
        </w:rPr>
        <w:t>to implement a cloud computing data processing system.</w:t>
      </w:r>
    </w:p>
    <w:p w14:paraId="20FD2C86"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2B is a method that may be used to manage </w:t>
      </w:r>
      <w:proofErr w:type="gramStart"/>
      <w:r>
        <w:rPr>
          <w:rFonts w:ascii="Times New Roman" w:hAnsi="Times New Roman" w:cs="Times New Roman"/>
          <w:sz w:val="24"/>
          <w:szCs w:val="24"/>
        </w:rPr>
        <w:t>task running</w:t>
      </w:r>
      <w:proofErr w:type="gramEnd"/>
      <w:r>
        <w:rPr>
          <w:rFonts w:ascii="Times New Roman" w:hAnsi="Times New Roman" w:cs="Times New Roman"/>
          <w:sz w:val="24"/>
          <w:szCs w:val="24"/>
        </w:rPr>
        <w:t xml:space="preserve"> modes in a cloud computing data processing system.</w:t>
      </w:r>
    </w:p>
    <w:p w14:paraId="2BA1D4F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2C is a method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perform load balancing and auto-scaling in a cloud</w:t>
      </w:r>
      <w:r>
        <w:rPr>
          <w:rFonts w:ascii="Times New Roman" w:hAnsi="Times New Roman" w:cs="Times New Roman"/>
          <w:sz w:val="24"/>
          <w:szCs w:val="24"/>
        </w:rPr>
        <w:t xml:space="preserve"> computing data processing system.</w:t>
      </w:r>
    </w:p>
    <w:p w14:paraId="7A72E73B"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Fig. 3 is a schematic of an example device that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manage scaling and load balancing in a cloud computing data processing system. </w:t>
      </w:r>
    </w:p>
    <w:p w14:paraId="251DBFCA" w14:textId="77777777" w:rsidR="00370979" w:rsidRDefault="00370979">
      <w:pPr>
        <w:pStyle w:val="Heading1"/>
        <w:numPr>
          <w:ilvl w:val="0"/>
          <w:numId w:val="0"/>
        </w:numPr>
        <w:spacing w:line="480" w:lineRule="auto"/>
        <w:ind w:firstLine="720"/>
        <w:rPr>
          <w:rFonts w:ascii="Times New Roman" w:hAnsi="Times New Roman" w:cs="Times New Roman"/>
          <w:sz w:val="24"/>
          <w:szCs w:val="24"/>
        </w:rPr>
      </w:pPr>
    </w:p>
    <w:p w14:paraId="01537DE1" w14:textId="77777777" w:rsidR="00370979" w:rsidRDefault="007F13FB">
      <w:pPr>
        <w:pStyle w:val="Heading1"/>
        <w:keepNex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DETAILED DESCRIPTION</w:t>
      </w:r>
    </w:p>
    <w:p w14:paraId="7B10DDE0"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As discussed above, cloud services provide massive resou</w:t>
      </w:r>
      <w:r>
        <w:rPr>
          <w:rFonts w:ascii="Times New Roman" w:eastAsia="MS Mincho" w:hAnsi="Times New Roman" w:cs="Times New Roman"/>
          <w:sz w:val="24"/>
          <w:szCs w:val="24"/>
        </w:rPr>
        <w:t xml:space="preserve">rces to all types of users, but often require specialized knowledge to leverage.  Accordingly, aspects herein facilitate the use of cloud services by mitigating its inherent complexity in an unconventional manner.  Aspects disclosed allow users to create, </w:t>
      </w:r>
      <w:r>
        <w:rPr>
          <w:rFonts w:ascii="Times New Roman" w:eastAsia="MS Mincho" w:hAnsi="Times New Roman" w:cs="Times New Roman"/>
          <w:sz w:val="24"/>
          <w:szCs w:val="24"/>
        </w:rPr>
        <w:t xml:space="preserve">modify, remove, and launch tasks without having to know how they are executed in the cloud, and in a </w:t>
      </w:r>
      <w:proofErr w:type="gramStart"/>
      <w:r>
        <w:rPr>
          <w:rFonts w:ascii="Times New Roman" w:eastAsia="MS Mincho" w:hAnsi="Times New Roman" w:cs="Times New Roman"/>
          <w:sz w:val="24"/>
          <w:szCs w:val="24"/>
        </w:rPr>
        <w:t>manner which</w:t>
      </w:r>
      <w:proofErr w:type="gramEnd"/>
      <w:r>
        <w:rPr>
          <w:rFonts w:ascii="Times New Roman" w:eastAsia="MS Mincho" w:hAnsi="Times New Roman" w:cs="Times New Roman"/>
          <w:sz w:val="24"/>
          <w:szCs w:val="24"/>
        </w:rPr>
        <w:t xml:space="preserve"> allows interoperability between cloud service providers and/or their own servers.  This diverges from conventional </w:t>
      </w:r>
      <w:proofErr w:type="gramStart"/>
      <w:r>
        <w:rPr>
          <w:rFonts w:ascii="Times New Roman" w:eastAsia="MS Mincho" w:hAnsi="Times New Roman" w:cs="Times New Roman"/>
          <w:sz w:val="24"/>
          <w:szCs w:val="24"/>
        </w:rPr>
        <w:t>techniques which</w:t>
      </w:r>
      <w:proofErr w:type="gramEnd"/>
      <w:r>
        <w:rPr>
          <w:rFonts w:ascii="Times New Roman" w:eastAsia="MS Mincho" w:hAnsi="Times New Roman" w:cs="Times New Roman"/>
          <w:sz w:val="24"/>
          <w:szCs w:val="24"/>
        </w:rPr>
        <w:t xml:space="preserve"> requires d</w:t>
      </w:r>
      <w:r>
        <w:rPr>
          <w:rFonts w:ascii="Times New Roman" w:eastAsia="MS Mincho" w:hAnsi="Times New Roman" w:cs="Times New Roman"/>
          <w:sz w:val="24"/>
          <w:szCs w:val="24"/>
        </w:rPr>
        <w:t>etailed configuration pursuant to proprietary requirements for each type of cloud service based on the manner in which each type of cloud service initializes resources and handles tasks.</w:t>
      </w:r>
    </w:p>
    <w:p w14:paraId="511CE2F8"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While utilization of cloud service is increasingly common, routine te</w:t>
      </w:r>
      <w:r>
        <w:rPr>
          <w:rFonts w:ascii="Times New Roman" w:eastAsia="MS Mincho" w:hAnsi="Times New Roman" w:cs="Times New Roman"/>
          <w:sz w:val="24"/>
          <w:szCs w:val="24"/>
        </w:rPr>
        <w:t>chniques typically involve use of a single cloud service.  After implementing task accomplishment in one cloud service, it would be difficult for many users to understand how to achieve the same effects in a different cloud service.  The disclosure provide</w:t>
      </w:r>
      <w:r>
        <w:rPr>
          <w:rFonts w:ascii="Times New Roman" w:eastAsia="MS Mincho" w:hAnsi="Times New Roman" w:cs="Times New Roman"/>
          <w:sz w:val="24"/>
          <w:szCs w:val="24"/>
        </w:rPr>
        <w:t>s for “translating” between cloud services by consolidating parameters required by available cloud services in a single database and possessing an engine configured to access the fields of the database to prepare information matching both the form and subs</w:t>
      </w:r>
      <w:r>
        <w:rPr>
          <w:rFonts w:ascii="Times New Roman" w:eastAsia="MS Mincho" w:hAnsi="Times New Roman" w:cs="Times New Roman"/>
          <w:sz w:val="24"/>
          <w:szCs w:val="24"/>
        </w:rPr>
        <w:t>tance for a given cloud service.  This obviates the need to create and implement custom virtual machine controllers as well as create implementations for storage controller interfaces in each service.  More, the disclosure facilitates combining multiple di</w:t>
      </w:r>
      <w:r>
        <w:rPr>
          <w:rFonts w:ascii="Times New Roman" w:eastAsia="MS Mincho" w:hAnsi="Times New Roman" w:cs="Times New Roman"/>
          <w:sz w:val="24"/>
          <w:szCs w:val="24"/>
        </w:rPr>
        <w:t xml:space="preserve">sparate cloud services when allocating one or more tasks using a running mode technique.  Operational data </w:t>
      </w:r>
      <w:proofErr w:type="gramStart"/>
      <w:r>
        <w:rPr>
          <w:rFonts w:ascii="Times New Roman" w:eastAsia="MS Mincho" w:hAnsi="Times New Roman" w:cs="Times New Roman"/>
          <w:sz w:val="24"/>
          <w:szCs w:val="24"/>
        </w:rPr>
        <w:t>can be collected</w:t>
      </w:r>
      <w:proofErr w:type="gramEnd"/>
      <w:r>
        <w:rPr>
          <w:rFonts w:ascii="Times New Roman" w:eastAsia="MS Mincho" w:hAnsi="Times New Roman" w:cs="Times New Roman"/>
          <w:sz w:val="24"/>
          <w:szCs w:val="24"/>
        </w:rPr>
        <w:t xml:space="preserve"> from various virtual machines in different cloud services without complex processes, and the disclosed techniques eliminate the need</w:t>
      </w:r>
      <w:r>
        <w:rPr>
          <w:rFonts w:ascii="Times New Roman" w:eastAsia="MS Mincho" w:hAnsi="Times New Roman" w:cs="Times New Roman"/>
          <w:sz w:val="24"/>
          <w:szCs w:val="24"/>
        </w:rPr>
        <w:t xml:space="preserve"> for dependency on cloud service libraries or tools and other proprietary or custom development requirements.</w:t>
      </w:r>
    </w:p>
    <w:p w14:paraId="5C3C2E91"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As used herein, a cloud service is any service, function, or provider of or for cloud resources used to perform tasks in a cloud environment,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providing capability for Software as a Service (SaaS), Platform as a Service (PaaS), Database as a Service (</w:t>
      </w:r>
      <w:proofErr w:type="spellStart"/>
      <w:r>
        <w:rPr>
          <w:rFonts w:ascii="Times New Roman" w:eastAsia="MS Mincho" w:hAnsi="Times New Roman" w:cs="Times New Roman"/>
          <w:sz w:val="24"/>
          <w:szCs w:val="24"/>
        </w:rPr>
        <w:t>DBaaS</w:t>
      </w:r>
      <w:proofErr w:type="spellEnd"/>
      <w:r>
        <w:rPr>
          <w:rFonts w:ascii="Times New Roman" w:eastAsia="MS Mincho" w:hAnsi="Times New Roman" w:cs="Times New Roman"/>
          <w:sz w:val="24"/>
          <w:szCs w:val="24"/>
        </w:rPr>
        <w:t xml:space="preserve">), Infrastructure as a Service (IaaS),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Cloud services may utilize virtualization to variously allocate or partition processing po</w:t>
      </w:r>
      <w:r>
        <w:rPr>
          <w:rFonts w:ascii="Times New Roman" w:eastAsia="MS Mincho" w:hAnsi="Times New Roman" w:cs="Times New Roman"/>
          <w:sz w:val="24"/>
          <w:szCs w:val="24"/>
        </w:rPr>
        <w:t>wer (</w:t>
      </w:r>
      <w:r>
        <w:rPr>
          <w:rFonts w:ascii="Times New Roman" w:eastAsia="MS Mincho" w:hAnsi="Times New Roman" w:cs="Times New Roman"/>
          <w:i/>
          <w:sz w:val="24"/>
          <w:szCs w:val="24"/>
        </w:rPr>
        <w:t>e.g.</w:t>
      </w:r>
      <w:r>
        <w:rPr>
          <w:rFonts w:ascii="Times New Roman" w:eastAsia="MS Mincho" w:hAnsi="Times New Roman" w:cs="Times New Roman"/>
          <w:sz w:val="24"/>
          <w:szCs w:val="24"/>
        </w:rPr>
        <w:t>, compute resources), storage, and networking services or resources according to the needs of a particular cloud user or customer on-demand.  Cloud services discussed herein include dedicated cloud solutions and shared cloud solutions.  References</w:t>
      </w:r>
      <w:r>
        <w:rPr>
          <w:rFonts w:ascii="Times New Roman" w:eastAsia="MS Mincho" w:hAnsi="Times New Roman" w:cs="Times New Roman"/>
          <w:sz w:val="24"/>
          <w:szCs w:val="24"/>
        </w:rPr>
        <w:t xml:space="preserve"> to disparate or different cloud services (or similar language) indicate two or more cloud services of different types.  </w:t>
      </w:r>
      <w:proofErr w:type="gramStart"/>
      <w:r>
        <w:rPr>
          <w:rFonts w:ascii="Times New Roman" w:eastAsia="MS Mincho" w:hAnsi="Times New Roman" w:cs="Times New Roman"/>
          <w:sz w:val="24"/>
          <w:szCs w:val="24"/>
        </w:rPr>
        <w:t xml:space="preserve">This could include arrangements with at least one dedicated cloud solution and at least one shared cloud solution; two dedicated cloud </w:t>
      </w:r>
      <w:r>
        <w:rPr>
          <w:rFonts w:ascii="Times New Roman" w:eastAsia="MS Mincho" w:hAnsi="Times New Roman" w:cs="Times New Roman"/>
          <w:sz w:val="24"/>
          <w:szCs w:val="24"/>
        </w:rPr>
        <w:t>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different operating systems or architectures); two shared cloud solutions of different implementation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two or more of Microsoft Azure, Google Cloud, Amazon Web Services, Alibaba Cloud, IBM cloud services, </w:t>
      </w:r>
      <w:r>
        <w:rPr>
          <w:rFonts w:ascii="Times New Roman" w:eastAsia="MS Mincho" w:hAnsi="Times New Roman" w:cs="Times New Roman"/>
          <w:sz w:val="24"/>
          <w:szCs w:val="24"/>
        </w:rPr>
        <w:t xml:space="preserve">Oracle cloud services, Samsung cloud services, CenturyLink Cloud,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others.</w:t>
      </w:r>
      <w:proofErr w:type="gramEnd"/>
    </w:p>
    <w:p w14:paraId="0BD34ECA"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Dedicated cloud solutions use virtual machines under the control of the party utilizing the cloud service.  These virtual machines are instantiated, imaged, and termi</w:t>
      </w:r>
      <w:r>
        <w:rPr>
          <w:rFonts w:ascii="Times New Roman" w:eastAsia="MS Mincho" w:hAnsi="Times New Roman" w:cs="Times New Roman"/>
          <w:sz w:val="24"/>
          <w:szCs w:val="24"/>
        </w:rPr>
        <w:t xml:space="preserve">nated according to the user, who </w:t>
      </w:r>
      <w:proofErr w:type="gramStart"/>
      <w:r>
        <w:rPr>
          <w:rFonts w:ascii="Times New Roman" w:eastAsia="MS Mincho" w:hAnsi="Times New Roman" w:cs="Times New Roman"/>
          <w:sz w:val="24"/>
          <w:szCs w:val="24"/>
        </w:rPr>
        <w:t>may also</w:t>
      </w:r>
      <w:proofErr w:type="gramEnd"/>
      <w:r>
        <w:rPr>
          <w:rFonts w:ascii="Times New Roman" w:eastAsia="MS Mincho" w:hAnsi="Times New Roman" w:cs="Times New Roman"/>
          <w:sz w:val="24"/>
          <w:szCs w:val="24"/>
        </w:rPr>
        <w:t xml:space="preserve"> own or control the resources associated with such virtual machines.  The party sends tasks directly to these virtual machines under their control.  </w:t>
      </w:r>
    </w:p>
    <w:p w14:paraId="44825441"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Shared cloud solutions are those managed by the cloud service pro</w:t>
      </w:r>
      <w:r>
        <w:rPr>
          <w:rFonts w:ascii="Times New Roman" w:eastAsia="MS Mincho" w:hAnsi="Times New Roman" w:cs="Times New Roman"/>
          <w:sz w:val="24"/>
          <w:szCs w:val="24"/>
        </w:rPr>
        <w:t>vider.  Rather than control the virtual machines and available resources, users or customers provide tasks (or information for running tasks) to a gateway endpoint preconfigured to run the tasks using resources available from the shared cloud solution prov</w:t>
      </w:r>
      <w:r>
        <w:rPr>
          <w:rFonts w:ascii="Times New Roman" w:eastAsia="MS Mincho" w:hAnsi="Times New Roman" w:cs="Times New Roman"/>
          <w:sz w:val="24"/>
          <w:szCs w:val="24"/>
        </w:rPr>
        <w:t xml:space="preserve">ider.  In one example, Amazon Web Services (AWS) describes such tasks as “lambda functions.” </w:t>
      </w:r>
    </w:p>
    <w:p w14:paraId="56E71648"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To run a task using resources managed by the cloud service, information about the task </w:t>
      </w:r>
      <w:proofErr w:type="gramStart"/>
      <w:r>
        <w:rPr>
          <w:rFonts w:ascii="Times New Roman" w:eastAsia="MS Mincho" w:hAnsi="Times New Roman" w:cs="Times New Roman"/>
          <w:sz w:val="24"/>
          <w:szCs w:val="24"/>
        </w:rPr>
        <w:t>must be provided</w:t>
      </w:r>
      <w:proofErr w:type="gramEnd"/>
      <w:r>
        <w:rPr>
          <w:rFonts w:ascii="Times New Roman" w:eastAsia="MS Mincho" w:hAnsi="Times New Roman" w:cs="Times New Roman"/>
          <w:sz w:val="24"/>
          <w:szCs w:val="24"/>
        </w:rPr>
        <w:t xml:space="preserve"> to a virtual machine on the cloud service capable of handl</w:t>
      </w:r>
      <w:r>
        <w:rPr>
          <w:rFonts w:ascii="Times New Roman" w:eastAsia="MS Mincho" w:hAnsi="Times New Roman" w:cs="Times New Roman"/>
          <w:sz w:val="24"/>
          <w:szCs w:val="24"/>
        </w:rPr>
        <w:t xml:space="preserve">ing </w:t>
      </w:r>
      <w:r>
        <w:rPr>
          <w:rFonts w:ascii="Times New Roman" w:eastAsia="MS Mincho" w:hAnsi="Times New Roman" w:cs="Times New Roman"/>
          <w:sz w:val="24"/>
          <w:szCs w:val="24"/>
        </w:rPr>
        <w:lastRenderedPageBreak/>
        <w:t xml:space="preserve">the task.  This information </w:t>
      </w:r>
      <w:proofErr w:type="gramStart"/>
      <w:r>
        <w:rPr>
          <w:rFonts w:ascii="Times New Roman" w:eastAsia="MS Mincho" w:hAnsi="Times New Roman" w:cs="Times New Roman"/>
          <w:sz w:val="24"/>
          <w:szCs w:val="24"/>
        </w:rPr>
        <w:t>is called</w:t>
      </w:r>
      <w:proofErr w:type="gramEnd"/>
      <w:r>
        <w:rPr>
          <w:rFonts w:ascii="Times New Roman" w:eastAsia="MS Mincho" w:hAnsi="Times New Roman" w:cs="Times New Roman"/>
          <w:sz w:val="24"/>
          <w:szCs w:val="24"/>
        </w:rPr>
        <w:t xml:space="preserve"> “task parameters” herein.  Task parameters may be received in a variety of manners, and may be received as “task input” prior to being organized, formatted, encoded, transformed,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into the parametric arra</w:t>
      </w:r>
      <w:r>
        <w:rPr>
          <w:rFonts w:ascii="Times New Roman" w:eastAsia="MS Mincho" w:hAnsi="Times New Roman" w:cs="Times New Roman"/>
          <w:sz w:val="24"/>
          <w:szCs w:val="24"/>
        </w:rPr>
        <w:t>ngement used by cloud computing data processing systems and methods disclosed herein and the virtual machines of disparate cloud services used in conjunction therewith.  Task parameters can include common parameters and proprietary parameters.  Common para</w:t>
      </w:r>
      <w:r>
        <w:rPr>
          <w:rFonts w:ascii="Times New Roman" w:eastAsia="MS Mincho" w:hAnsi="Times New Roman" w:cs="Times New Roman"/>
          <w:sz w:val="24"/>
          <w:szCs w:val="24"/>
        </w:rPr>
        <w:t xml:space="preserve">meters include those which </w:t>
      </w:r>
      <w:proofErr w:type="gramStart"/>
      <w:r>
        <w:rPr>
          <w:rFonts w:ascii="Times New Roman" w:eastAsia="MS Mincho" w:hAnsi="Times New Roman" w:cs="Times New Roman"/>
          <w:sz w:val="24"/>
          <w:szCs w:val="24"/>
        </w:rPr>
        <w:t>are used</w:t>
      </w:r>
      <w:proofErr w:type="gramEnd"/>
      <w:r>
        <w:rPr>
          <w:rFonts w:ascii="Times New Roman" w:eastAsia="MS Mincho" w:hAnsi="Times New Roman" w:cs="Times New Roman"/>
          <w:sz w:val="24"/>
          <w:szCs w:val="24"/>
        </w:rPr>
        <w:t xml:space="preserve"> for two or more distinct cloud services, or which are used by a cloud computing data processing system or method disclosed herein.  Proprietary parameters include </w:t>
      </w:r>
      <w:proofErr w:type="gramStart"/>
      <w:r>
        <w:rPr>
          <w:rFonts w:ascii="Times New Roman" w:eastAsia="MS Mincho" w:hAnsi="Times New Roman" w:cs="Times New Roman"/>
          <w:sz w:val="24"/>
          <w:szCs w:val="24"/>
        </w:rPr>
        <w:t>those which</w:t>
      </w:r>
      <w:proofErr w:type="gramEnd"/>
      <w:r>
        <w:rPr>
          <w:rFonts w:ascii="Times New Roman" w:eastAsia="MS Mincho" w:hAnsi="Times New Roman" w:cs="Times New Roman"/>
          <w:sz w:val="24"/>
          <w:szCs w:val="24"/>
        </w:rPr>
        <w:t xml:space="preserve"> are specific to a particular cloud service.  </w:t>
      </w:r>
      <w:r>
        <w:rPr>
          <w:rFonts w:ascii="Times New Roman" w:eastAsia="MS Mincho" w:hAnsi="Times New Roman" w:cs="Times New Roman"/>
          <w:sz w:val="24"/>
          <w:szCs w:val="24"/>
        </w:rPr>
        <w:t xml:space="preserve">In embodiments, the same parameter </w:t>
      </w:r>
      <w:proofErr w:type="gramStart"/>
      <w:r>
        <w:rPr>
          <w:rFonts w:ascii="Times New Roman" w:eastAsia="MS Mincho" w:hAnsi="Times New Roman" w:cs="Times New Roman"/>
          <w:sz w:val="24"/>
          <w:szCs w:val="24"/>
        </w:rPr>
        <w:t>can be expressed</w:t>
      </w:r>
      <w:proofErr w:type="gramEnd"/>
      <w:r>
        <w:rPr>
          <w:rFonts w:ascii="Times New Roman" w:eastAsia="MS Mincho" w:hAnsi="Times New Roman" w:cs="Times New Roman"/>
          <w:sz w:val="24"/>
          <w:szCs w:val="24"/>
        </w:rPr>
        <w:t xml:space="preserve"> differently based on encoding or formatting.  Accordingly, cloud computing data processing systems and methods disclosed herein can encode, format, translate, convert, or otherwise transform input or info</w:t>
      </w:r>
      <w:r>
        <w:rPr>
          <w:rFonts w:ascii="Times New Roman" w:eastAsia="MS Mincho" w:hAnsi="Times New Roman" w:cs="Times New Roman"/>
          <w:sz w:val="24"/>
          <w:szCs w:val="24"/>
        </w:rPr>
        <w:t xml:space="preserve">rmation related to a task to a standard field for consistent storage of task parameters and to facilitate </w:t>
      </w:r>
      <w:proofErr w:type="gramStart"/>
      <w:r>
        <w:rPr>
          <w:rFonts w:ascii="Times New Roman" w:eastAsia="MS Mincho" w:hAnsi="Times New Roman" w:cs="Times New Roman"/>
          <w:sz w:val="24"/>
          <w:szCs w:val="24"/>
        </w:rPr>
        <w:t>tasks which</w:t>
      </w:r>
      <w:proofErr w:type="gramEnd"/>
      <w:r>
        <w:rPr>
          <w:rFonts w:ascii="Times New Roman" w:eastAsia="MS Mincho" w:hAnsi="Times New Roman" w:cs="Times New Roman"/>
          <w:sz w:val="24"/>
          <w:szCs w:val="24"/>
        </w:rPr>
        <w:t xml:space="preserve"> are input in one manner to be available for running on cloud services which accept tasks in a different manner.</w:t>
      </w:r>
    </w:p>
    <w:p w14:paraId="7A4EABBC"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Turning to the drawings, F</w:t>
      </w:r>
      <w:r>
        <w:rPr>
          <w:rFonts w:ascii="Times New Roman" w:eastAsia="MS Mincho" w:hAnsi="Times New Roman" w:cs="Times New Roman"/>
          <w:sz w:val="24"/>
          <w:szCs w:val="24"/>
        </w:rPr>
        <w:t xml:space="preserve">ig. 1A is a representation of an example network 100. Network 100 may include one or more applications (which in turn may include tasks run on virtual machines (VMs) or virtual network functions (VNFs)) implemented on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hardware, such as in l</w:t>
      </w:r>
      <w:r>
        <w:rPr>
          <w:rFonts w:ascii="Times New Roman" w:eastAsia="MS Mincho" w:hAnsi="Times New Roman" w:cs="Times New Roman"/>
          <w:sz w:val="24"/>
          <w:szCs w:val="24"/>
        </w:rPr>
        <w:t xml:space="preserve">ieu of having dedicated hardware for every network function.  That is,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hardware of network 100 may be configured to run applications.  In embodiments, general purpose hardware </w:t>
      </w:r>
      <w:proofErr w:type="gramStart"/>
      <w:r>
        <w:rPr>
          <w:rFonts w:ascii="Times New Roman" w:eastAsia="MS Mincho" w:hAnsi="Times New Roman" w:cs="Times New Roman"/>
          <w:sz w:val="24"/>
          <w:szCs w:val="24"/>
        </w:rPr>
        <w:t>may be combined</w:t>
      </w:r>
      <w:proofErr w:type="gramEnd"/>
      <w:r>
        <w:rPr>
          <w:rFonts w:ascii="Times New Roman" w:eastAsia="MS Mincho" w:hAnsi="Times New Roman" w:cs="Times New Roman"/>
          <w:sz w:val="24"/>
          <w:szCs w:val="24"/>
        </w:rPr>
        <w:t xml:space="preserve"> with special purpose hardware, within hardware p</w:t>
      </w:r>
      <w:r>
        <w:rPr>
          <w:rFonts w:ascii="Times New Roman" w:eastAsia="MS Mincho" w:hAnsi="Times New Roman" w:cs="Times New Roman"/>
          <w:sz w:val="24"/>
          <w:szCs w:val="24"/>
        </w:rPr>
        <w:t>latform 106, embodied as element 105, or distributed elsewhere within a network to which elements of Fig. 1A are communicatively coupled, to achieve particular functionality.</w:t>
      </w:r>
    </w:p>
    <w:p w14:paraId="371F347F"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Each application 102 may use one or more VMs 104 or elements 105 to operate. Each</w:t>
      </w:r>
      <w:r>
        <w:rPr>
          <w:rFonts w:ascii="Times New Roman" w:eastAsia="MS Mincho" w:hAnsi="Times New Roman" w:cs="Times New Roman"/>
          <w:sz w:val="24"/>
          <w:szCs w:val="24"/>
        </w:rPr>
        <w:t xml:space="preserve"> VM 104 may have a VM type that indicates its functionality or role.  Tasks may be handled by applications, may be applications themselves, or may be processes involving multiple applications or processes not conventionally considered </w:t>
      </w:r>
      <w:proofErr w:type="gramStart"/>
      <w:r>
        <w:rPr>
          <w:rFonts w:ascii="Times New Roman" w:eastAsia="MS Mincho" w:hAnsi="Times New Roman" w:cs="Times New Roman"/>
          <w:sz w:val="24"/>
          <w:szCs w:val="24"/>
        </w:rPr>
        <w:t>to be applications</w:t>
      </w:r>
      <w:proofErr w:type="gramEnd"/>
      <w:r>
        <w:rPr>
          <w:rFonts w:ascii="Times New Roman" w:eastAsia="MS Mincho" w:hAnsi="Times New Roman" w:cs="Times New Roman"/>
          <w:sz w:val="24"/>
          <w:szCs w:val="24"/>
        </w:rPr>
        <w:t xml:space="preserve"> (</w:t>
      </w:r>
      <w:r>
        <w:rPr>
          <w:rFonts w:ascii="Times New Roman" w:eastAsia="MS Mincho" w:hAnsi="Times New Roman" w:cs="Times New Roman"/>
          <w:i/>
          <w:sz w:val="24"/>
          <w:szCs w:val="24"/>
        </w:rPr>
        <w:t>e</w:t>
      </w:r>
      <w:r>
        <w:rPr>
          <w:rFonts w:ascii="Times New Roman" w:eastAsia="MS Mincho" w:hAnsi="Times New Roman" w:cs="Times New Roman"/>
          <w:i/>
          <w:sz w:val="24"/>
          <w:szCs w:val="24"/>
        </w:rPr>
        <w:t>.g.</w:t>
      </w:r>
      <w:r>
        <w:rPr>
          <w:rFonts w:ascii="Times New Roman" w:eastAsia="MS Mincho" w:hAnsi="Times New Roman" w:cs="Times New Roman"/>
          <w:sz w:val="24"/>
          <w:szCs w:val="24"/>
        </w:rPr>
        <w:t>, providing file access).  Examples of VMs 104 used in administering the cloud may include gateways (GWs), firewalls (FW), routers, real-time analytics, customer edges (</w:t>
      </w:r>
      <w:proofErr w:type="spellStart"/>
      <w:r>
        <w:rPr>
          <w:rFonts w:ascii="Times New Roman" w:eastAsia="MS Mincho" w:hAnsi="Times New Roman" w:cs="Times New Roman"/>
          <w:sz w:val="24"/>
          <w:szCs w:val="24"/>
        </w:rPr>
        <w:t>vCEs</w:t>
      </w:r>
      <w:proofErr w:type="spellEnd"/>
      <w:r>
        <w:rPr>
          <w:rFonts w:ascii="Times New Roman" w:eastAsia="MS Mincho" w:hAnsi="Times New Roman" w:cs="Times New Roman"/>
          <w:sz w:val="24"/>
          <w:szCs w:val="24"/>
        </w:rPr>
        <w:t>), provider edges (</w:t>
      </w:r>
      <w:proofErr w:type="spellStart"/>
      <w:r>
        <w:rPr>
          <w:rFonts w:ascii="Times New Roman" w:eastAsia="MS Mincho" w:hAnsi="Times New Roman" w:cs="Times New Roman"/>
          <w:sz w:val="24"/>
          <w:szCs w:val="24"/>
        </w:rPr>
        <w:t>vPEs</w:t>
      </w:r>
      <w:proofErr w:type="spellEnd"/>
      <w:r>
        <w:rPr>
          <w:rFonts w:ascii="Times New Roman" w:eastAsia="MS Mincho" w:hAnsi="Times New Roman" w:cs="Times New Roman"/>
          <w:sz w:val="24"/>
          <w:szCs w:val="24"/>
        </w:rPr>
        <w:t>), proxies, rendezvous points (RPs) or the like.  Other V</w:t>
      </w:r>
      <w:r>
        <w:rPr>
          <w:rFonts w:ascii="Times New Roman" w:eastAsia="MS Mincho" w:hAnsi="Times New Roman" w:cs="Times New Roman"/>
          <w:sz w:val="24"/>
          <w:szCs w:val="24"/>
        </w:rPr>
        <w:t xml:space="preserve">Ms </w:t>
      </w:r>
      <w:proofErr w:type="gramStart"/>
      <w:r>
        <w:rPr>
          <w:rFonts w:ascii="Times New Roman" w:eastAsia="MS Mincho" w:hAnsi="Times New Roman" w:cs="Times New Roman"/>
          <w:sz w:val="24"/>
          <w:szCs w:val="24"/>
        </w:rPr>
        <w:t>may be provided</w:t>
      </w:r>
      <w:proofErr w:type="gramEnd"/>
      <w:r>
        <w:rPr>
          <w:rFonts w:ascii="Times New Roman" w:eastAsia="MS Mincho" w:hAnsi="Times New Roman" w:cs="Times New Roman"/>
          <w:sz w:val="24"/>
          <w:szCs w:val="24"/>
        </w:rPr>
        <w:t xml:space="preserve"> to provide resources to cloud customers or users. Each element 105 may have an element type that indicates is functionality or role. Examples of elements 105 used in administering the cloud include an ingress point, an egress point, a no</w:t>
      </w:r>
      <w:r>
        <w:rPr>
          <w:rFonts w:ascii="Times New Roman" w:eastAsia="MS Mincho" w:hAnsi="Times New Roman" w:cs="Times New Roman"/>
          <w:sz w:val="24"/>
          <w:szCs w:val="24"/>
        </w:rPr>
        <w:t xml:space="preserve">n-virtualized function, or the like. While specific reference </w:t>
      </w:r>
      <w:proofErr w:type="gramStart"/>
      <w:r>
        <w:rPr>
          <w:rFonts w:ascii="Times New Roman" w:eastAsia="MS Mincho" w:hAnsi="Times New Roman" w:cs="Times New Roman"/>
          <w:sz w:val="24"/>
          <w:szCs w:val="24"/>
        </w:rPr>
        <w:t>may be made</w:t>
      </w:r>
      <w:proofErr w:type="gramEnd"/>
      <w:r>
        <w:rPr>
          <w:rFonts w:ascii="Times New Roman" w:eastAsia="MS Mincho" w:hAnsi="Times New Roman" w:cs="Times New Roman"/>
          <w:sz w:val="24"/>
          <w:szCs w:val="24"/>
        </w:rPr>
        <w:t xml:space="preserve"> to VMs 104 or groups (which may include one or more elements 105), this is for explanation to show that the deployment plan may not necessarily limited to virtual components in all i</w:t>
      </w:r>
      <w:r>
        <w:rPr>
          <w:rFonts w:ascii="Times New Roman" w:eastAsia="MS Mincho" w:hAnsi="Times New Roman" w:cs="Times New Roman"/>
          <w:sz w:val="24"/>
          <w:szCs w:val="24"/>
        </w:rPr>
        <w:t xml:space="preserve">mplementations. As noted earlier, while VMs </w:t>
      </w:r>
      <w:proofErr w:type="gramStart"/>
      <w:r>
        <w:rPr>
          <w:rFonts w:ascii="Times New Roman" w:eastAsia="MS Mincho" w:hAnsi="Times New Roman" w:cs="Times New Roman"/>
          <w:sz w:val="24"/>
          <w:szCs w:val="24"/>
        </w:rPr>
        <w:t>are discussed</w:t>
      </w:r>
      <w:proofErr w:type="gramEnd"/>
      <w:r>
        <w:rPr>
          <w:rFonts w:ascii="Times New Roman" w:eastAsia="MS Mincho" w:hAnsi="Times New Roman" w:cs="Times New Roman"/>
          <w:sz w:val="24"/>
          <w:szCs w:val="24"/>
        </w:rPr>
        <w:t xml:space="preserve"> for ease and consistency of explanation, this focus may be substituted by or supplemented with focus on containers.  For example, one or more of VMs 104 or elements 105 can be a container.  Similarl</w:t>
      </w:r>
      <w:r>
        <w:rPr>
          <w:rFonts w:ascii="Times New Roman" w:eastAsia="MS Mincho" w:hAnsi="Times New Roman" w:cs="Times New Roman"/>
          <w:sz w:val="24"/>
          <w:szCs w:val="24"/>
        </w:rPr>
        <w:t xml:space="preserve">y, various clients can be substituted for or comprise application 102, including but not limited to databases, webservers, media transcoders, other cloud applications,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and any tasks contemplated for allocation herein.</w:t>
      </w:r>
    </w:p>
    <w:p w14:paraId="432DC6E0"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Each VM 104 may consume var</w:t>
      </w:r>
      <w:r>
        <w:rPr>
          <w:rFonts w:ascii="Times New Roman" w:eastAsia="MS Mincho" w:hAnsi="Times New Roman" w:cs="Times New Roman"/>
          <w:sz w:val="24"/>
          <w:szCs w:val="24"/>
        </w:rPr>
        <w:t>ious network resources from a hardware platform 106, such as resources 108. For example, resources 108 may include one or more virtual central processing units (vCPUs), memory, or a network interface cards (NIC).  Resources 108 can be dedicated or commingl</w:t>
      </w:r>
      <w:r>
        <w:rPr>
          <w:rFonts w:ascii="Times New Roman" w:eastAsia="MS Mincho" w:hAnsi="Times New Roman" w:cs="Times New Roman"/>
          <w:sz w:val="24"/>
          <w:szCs w:val="24"/>
        </w:rPr>
        <w:t>ed in support of one or more VM 104, with such utilization or assignment being performed dynamically, and need not conform to any particular arrangement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multiple CPUs can support one VM, multiple VMs can be supported by one CPU, </w:t>
      </w:r>
      <w:r>
        <w:rPr>
          <w:rFonts w:ascii="Times New Roman" w:eastAsia="MS Mincho" w:hAnsi="Times New Roman" w:cs="Times New Roman"/>
          <w:i/>
          <w:sz w:val="24"/>
          <w:szCs w:val="24"/>
        </w:rPr>
        <w:t>et cetera</w:t>
      </w:r>
      <w:r>
        <w:rPr>
          <w:rFonts w:ascii="Times New Roman" w:eastAsia="MS Mincho" w:hAnsi="Times New Roman" w:cs="Times New Roman"/>
          <w:sz w:val="24"/>
          <w:szCs w:val="24"/>
        </w:rPr>
        <w:t>).  Various</w:t>
      </w:r>
      <w:r>
        <w:rPr>
          <w:rFonts w:ascii="Times New Roman" w:eastAsia="MS Mincho" w:hAnsi="Times New Roman" w:cs="Times New Roman"/>
          <w:sz w:val="24"/>
          <w:szCs w:val="24"/>
        </w:rPr>
        <w:t xml:space="preserve"> rules </w:t>
      </w:r>
      <w:proofErr w:type="gramStart"/>
      <w:r>
        <w:rPr>
          <w:rFonts w:ascii="Times New Roman" w:eastAsia="MS Mincho" w:hAnsi="Times New Roman" w:cs="Times New Roman"/>
          <w:sz w:val="24"/>
          <w:szCs w:val="24"/>
        </w:rPr>
        <w:t>can be used</w:t>
      </w:r>
      <w:proofErr w:type="gramEnd"/>
      <w:r>
        <w:rPr>
          <w:rFonts w:ascii="Times New Roman" w:eastAsia="MS Mincho" w:hAnsi="Times New Roman" w:cs="Times New Roman"/>
          <w:sz w:val="24"/>
          <w:szCs w:val="24"/>
        </w:rPr>
        <w:t xml:space="preserve"> in such allocation.</w:t>
      </w:r>
    </w:p>
    <w:p w14:paraId="4E3357F1"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 xml:space="preserve">While Fig. 1A illustrates resources 108 as collectively contained in hardware platform 106, the configuration of hardware platform 106 </w:t>
      </w:r>
      <w:proofErr w:type="gramStart"/>
      <w:r>
        <w:rPr>
          <w:rFonts w:ascii="Times New Roman" w:eastAsia="MS Mincho" w:hAnsi="Times New Roman" w:cs="Times New Roman"/>
          <w:sz w:val="24"/>
          <w:szCs w:val="24"/>
        </w:rPr>
        <w:t>may be further delineated</w:t>
      </w:r>
      <w:proofErr w:type="gramEnd"/>
      <w:r>
        <w:rPr>
          <w:rFonts w:ascii="Times New Roman" w:eastAsia="MS Mincho" w:hAnsi="Times New Roman" w:cs="Times New Roman"/>
          <w:sz w:val="24"/>
          <w:szCs w:val="24"/>
        </w:rPr>
        <w:t xml:space="preserve">. Fig. 1B provides an example implementation of hardware </w:t>
      </w:r>
      <w:r>
        <w:rPr>
          <w:rFonts w:ascii="Times New Roman" w:eastAsia="MS Mincho" w:hAnsi="Times New Roman" w:cs="Times New Roman"/>
          <w:sz w:val="24"/>
          <w:szCs w:val="24"/>
        </w:rPr>
        <w:t>platform 106.</w:t>
      </w:r>
    </w:p>
    <w:p w14:paraId="22C186DA"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Hardware platform 106 may comprise one or more sites 109. For example, a site 109 may be a room, building, or geographic location in which resources 108 are located. For example, site 109 may be a datacenter.  Each site 109 may comprise one </w:t>
      </w:r>
      <w:r>
        <w:rPr>
          <w:rFonts w:ascii="Times New Roman" w:eastAsia="MS Mincho" w:hAnsi="Times New Roman" w:cs="Times New Roman"/>
          <w:sz w:val="24"/>
          <w:szCs w:val="24"/>
        </w:rPr>
        <w:t>or more racks 110. In an aspect, rack 110 may refer to the physical housing or platform for multiple servers or other network equipment. In an aspect, rack 110 may also refer to the underlying network equipment. Each rack 110 may include one or more server</w:t>
      </w:r>
      <w:r>
        <w:rPr>
          <w:rFonts w:ascii="Times New Roman" w:eastAsia="MS Mincho" w:hAnsi="Times New Roman" w:cs="Times New Roman"/>
          <w:sz w:val="24"/>
          <w:szCs w:val="24"/>
        </w:rPr>
        <w:t xml:space="preserve">s 112. Server 112 may comprise </w:t>
      </w:r>
      <w:proofErr w:type="gramStart"/>
      <w:r>
        <w:rPr>
          <w:rFonts w:ascii="Times New Roman" w:eastAsia="MS Mincho" w:hAnsi="Times New Roman" w:cs="Times New Roman"/>
          <w:sz w:val="24"/>
          <w:szCs w:val="24"/>
        </w:rPr>
        <w:t>general purpose</w:t>
      </w:r>
      <w:proofErr w:type="gramEnd"/>
      <w:r>
        <w:rPr>
          <w:rFonts w:ascii="Times New Roman" w:eastAsia="MS Mincho" w:hAnsi="Times New Roman" w:cs="Times New Roman"/>
          <w:sz w:val="24"/>
          <w:szCs w:val="24"/>
        </w:rPr>
        <w:t xml:space="preserve"> computer hardware or a computer. In an aspect, rack 110 may comprise a metal rack, and servers 112 of rack 110 may comprise blade servers that </w:t>
      </w:r>
      <w:proofErr w:type="gramStart"/>
      <w:r>
        <w:rPr>
          <w:rFonts w:ascii="Times New Roman" w:eastAsia="MS Mincho" w:hAnsi="Times New Roman" w:cs="Times New Roman"/>
          <w:sz w:val="24"/>
          <w:szCs w:val="24"/>
        </w:rPr>
        <w:t>are physically mounted</w:t>
      </w:r>
      <w:proofErr w:type="gramEnd"/>
      <w:r>
        <w:rPr>
          <w:rFonts w:ascii="Times New Roman" w:eastAsia="MS Mincho" w:hAnsi="Times New Roman" w:cs="Times New Roman"/>
          <w:sz w:val="24"/>
          <w:szCs w:val="24"/>
        </w:rPr>
        <w:t xml:space="preserve"> in or on rack 110.</w:t>
      </w:r>
    </w:p>
    <w:p w14:paraId="755F2BEA"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Each server 112 may incl</w:t>
      </w:r>
      <w:r>
        <w:rPr>
          <w:rFonts w:ascii="Times New Roman" w:eastAsia="MS Mincho" w:hAnsi="Times New Roman" w:cs="Times New Roman"/>
          <w:sz w:val="24"/>
          <w:szCs w:val="24"/>
        </w:rPr>
        <w:t xml:space="preserve">ude one or more network resources 108, as illustrated. Servers 112 may be communicatively </w:t>
      </w:r>
      <w:proofErr w:type="gramStart"/>
      <w:r>
        <w:rPr>
          <w:rFonts w:ascii="Times New Roman" w:eastAsia="MS Mincho" w:hAnsi="Times New Roman" w:cs="Times New Roman"/>
          <w:sz w:val="24"/>
          <w:szCs w:val="24"/>
        </w:rPr>
        <w:t>coupled together</w:t>
      </w:r>
      <w:proofErr w:type="gramEnd"/>
      <w:r>
        <w:rPr>
          <w:rFonts w:ascii="Times New Roman" w:eastAsia="MS Mincho" w:hAnsi="Times New Roman" w:cs="Times New Roman"/>
          <w:sz w:val="24"/>
          <w:szCs w:val="24"/>
        </w:rPr>
        <w:t xml:space="preserve"> (not shown) in any combination or arrangement. For example, all servers 112 within a given site 109 or rack 110 </w:t>
      </w:r>
      <w:proofErr w:type="gramStart"/>
      <w:r>
        <w:rPr>
          <w:rFonts w:ascii="Times New Roman" w:eastAsia="MS Mincho" w:hAnsi="Times New Roman" w:cs="Times New Roman"/>
          <w:sz w:val="24"/>
          <w:szCs w:val="24"/>
        </w:rPr>
        <w:t>may be communicatively coupled</w:t>
      </w:r>
      <w:proofErr w:type="gramEnd"/>
      <w:r>
        <w:rPr>
          <w:rFonts w:ascii="Times New Roman" w:eastAsia="MS Mincho" w:hAnsi="Times New Roman" w:cs="Times New Roman"/>
          <w:sz w:val="24"/>
          <w:szCs w:val="24"/>
        </w:rPr>
        <w:t>. As an</w:t>
      </w:r>
      <w:r>
        <w:rPr>
          <w:rFonts w:ascii="Times New Roman" w:eastAsia="MS Mincho" w:hAnsi="Times New Roman" w:cs="Times New Roman"/>
          <w:sz w:val="24"/>
          <w:szCs w:val="24"/>
        </w:rPr>
        <w:t xml:space="preserve">other example, servers 112 in different racks 110 </w:t>
      </w:r>
      <w:proofErr w:type="gramStart"/>
      <w:r>
        <w:rPr>
          <w:rFonts w:ascii="Times New Roman" w:eastAsia="MS Mincho" w:hAnsi="Times New Roman" w:cs="Times New Roman"/>
          <w:sz w:val="24"/>
          <w:szCs w:val="24"/>
        </w:rPr>
        <w:t>may be communicatively coupled</w:t>
      </w:r>
      <w:proofErr w:type="gramEnd"/>
      <w:r>
        <w:rPr>
          <w:rFonts w:ascii="Times New Roman" w:eastAsia="MS Mincho" w:hAnsi="Times New Roman" w:cs="Times New Roman"/>
          <w:sz w:val="24"/>
          <w:szCs w:val="24"/>
        </w:rPr>
        <w:t xml:space="preserve">. Additionally or alternatively, racks 110 may be communicatively </w:t>
      </w:r>
      <w:proofErr w:type="gramStart"/>
      <w:r>
        <w:rPr>
          <w:rFonts w:ascii="Times New Roman" w:eastAsia="MS Mincho" w:hAnsi="Times New Roman" w:cs="Times New Roman"/>
          <w:sz w:val="24"/>
          <w:szCs w:val="24"/>
        </w:rPr>
        <w:t>coupled together</w:t>
      </w:r>
      <w:proofErr w:type="gramEnd"/>
      <w:r>
        <w:rPr>
          <w:rFonts w:ascii="Times New Roman" w:eastAsia="MS Mincho" w:hAnsi="Times New Roman" w:cs="Times New Roman"/>
          <w:sz w:val="24"/>
          <w:szCs w:val="24"/>
        </w:rPr>
        <w:t xml:space="preserve"> (not shown) in any combination or arrangement.</w:t>
      </w:r>
    </w:p>
    <w:p w14:paraId="5F249E3A"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The characteristics of each site </w:t>
      </w:r>
      <w:proofErr w:type="gramStart"/>
      <w:r>
        <w:rPr>
          <w:rFonts w:ascii="Times New Roman" w:hAnsi="Times New Roman" w:cs="Times New Roman"/>
          <w:sz w:val="24"/>
          <w:szCs w:val="24"/>
        </w:rPr>
        <w:t>109,</w:t>
      </w:r>
      <w:proofErr w:type="gramEnd"/>
      <w:r>
        <w:rPr>
          <w:rFonts w:ascii="Times New Roman" w:hAnsi="Times New Roman" w:cs="Times New Roman"/>
          <w:sz w:val="24"/>
          <w:szCs w:val="24"/>
        </w:rPr>
        <w:t xml:space="preserve"> rack 110</w:t>
      </w:r>
      <w:r>
        <w:rPr>
          <w:rFonts w:ascii="Times New Roman" w:hAnsi="Times New Roman" w:cs="Times New Roman"/>
          <w:sz w:val="24"/>
          <w:szCs w:val="24"/>
        </w:rPr>
        <w:t>, and server 112 may differ. For example, the number of racks 110 within two sites 109 may vary, or the number of servers 112 within two racks 110 may vary. Additionally or alternatively, the type or number of resources 108 within each server 112 may vary.</w:t>
      </w:r>
      <w:r>
        <w:rPr>
          <w:rFonts w:ascii="Times New Roman" w:hAnsi="Times New Roman" w:cs="Times New Roman"/>
          <w:sz w:val="24"/>
          <w:szCs w:val="24"/>
        </w:rPr>
        <w:t xml:space="preserve"> In an aspect, rack 110 </w:t>
      </w:r>
      <w:proofErr w:type="gramStart"/>
      <w:r>
        <w:rPr>
          <w:rFonts w:ascii="Times New Roman" w:hAnsi="Times New Roman" w:cs="Times New Roman"/>
          <w:sz w:val="24"/>
          <w:szCs w:val="24"/>
        </w:rPr>
        <w:t>may be used</w:t>
      </w:r>
      <w:proofErr w:type="gramEnd"/>
      <w:r>
        <w:rPr>
          <w:rFonts w:ascii="Times New Roman" w:hAnsi="Times New Roman" w:cs="Times New Roman"/>
          <w:sz w:val="24"/>
          <w:szCs w:val="24"/>
        </w:rPr>
        <w:t xml:space="preserve"> to group servers 112 with the same resource characteristics. In another aspect, servers 112 within the same rack 110 may have different resource characteristics.</w:t>
      </w:r>
    </w:p>
    <w:p w14:paraId="1AD6F868"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 single application 102 may include many functional compo</w:t>
      </w:r>
      <w:r>
        <w:rPr>
          <w:rFonts w:ascii="Times New Roman" w:hAnsi="Times New Roman" w:cs="Times New Roman"/>
          <w:sz w:val="24"/>
          <w:szCs w:val="24"/>
        </w:rPr>
        <w:t>nents (</w:t>
      </w:r>
      <w:r>
        <w:rPr>
          <w:rFonts w:ascii="Times New Roman" w:hAnsi="Times New Roman" w:cs="Times New Roman"/>
          <w:i/>
          <w:sz w:val="24"/>
          <w:szCs w:val="24"/>
        </w:rPr>
        <w:t>e.g.</w:t>
      </w:r>
      <w:r>
        <w:rPr>
          <w:rFonts w:ascii="Times New Roman" w:hAnsi="Times New Roman" w:cs="Times New Roman"/>
          <w:sz w:val="24"/>
          <w:szCs w:val="24"/>
        </w:rPr>
        <w:t>, VMs 104 and elements 105. These components may have dependencies upon each other and inter-communication patterns with certain quality of service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requirements, such as locality, high availability, and security. Consequently, placement de</w:t>
      </w:r>
      <w:r>
        <w:rPr>
          <w:rFonts w:ascii="Times New Roman" w:hAnsi="Times New Roman" w:cs="Times New Roman"/>
          <w:sz w:val="24"/>
          <w:szCs w:val="24"/>
        </w:rPr>
        <w:t>cisions—that is, decisions on how (and where) to implement VMs 104 and other elements 105 within hardware platform 106—may be based on all VMs 104 in which the components of application 102 run, including the dependencies of those VMs 104, holistically.</w:t>
      </w:r>
    </w:p>
    <w:p w14:paraId="44045F62"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Su</w:t>
      </w:r>
      <w:r>
        <w:rPr>
          <w:rFonts w:ascii="Times New Roman" w:hAnsi="Times New Roman" w:cs="Times New Roman"/>
          <w:sz w:val="24"/>
          <w:szCs w:val="24"/>
        </w:rPr>
        <w:t xml:space="preserve">ch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requirements may be domain or application specific. Thus, a deployment plan for assigning resources 108 to VMs 104 of an application may depend upon certain limitations and requirements of both network 100 and application 102, such as the </w:t>
      </w:r>
      <w:proofErr w:type="spellStart"/>
      <w:r>
        <w:rPr>
          <w:rFonts w:ascii="Times New Roman" w:hAnsi="Times New Roman" w:cs="Times New Roman"/>
          <w:sz w:val="24"/>
          <w:szCs w:val="24"/>
        </w:rPr>
        <w:t>QoS</w:t>
      </w:r>
      <w:proofErr w:type="spellEnd"/>
      <w:r>
        <w:rPr>
          <w:rFonts w:ascii="Times New Roman" w:hAnsi="Times New Roman" w:cs="Times New Roman"/>
          <w:sz w:val="24"/>
          <w:szCs w:val="24"/>
        </w:rPr>
        <w:t xml:space="preserve"> requir</w:t>
      </w:r>
      <w:r>
        <w:rPr>
          <w:rFonts w:ascii="Times New Roman" w:hAnsi="Times New Roman" w:cs="Times New Roman"/>
          <w:sz w:val="24"/>
          <w:szCs w:val="24"/>
        </w:rPr>
        <w:t xml:space="preserve">ements of a given application 102 and the underlying infrastructure of network 100. </w:t>
      </w:r>
      <w:proofErr w:type="gramStart"/>
      <w:r>
        <w:rPr>
          <w:rFonts w:ascii="Times New Roman" w:hAnsi="Times New Roman" w:cs="Times New Roman"/>
          <w:sz w:val="24"/>
          <w:szCs w:val="24"/>
        </w:rPr>
        <w:t xml:space="preserve">As all of this information is not typically accessible to both the application provider (that may not have access to network infrastructure details) and the cloud provider </w:t>
      </w:r>
      <w:r>
        <w:rPr>
          <w:rFonts w:ascii="Times New Roman" w:hAnsi="Times New Roman" w:cs="Times New Roman"/>
          <w:sz w:val="24"/>
          <w:szCs w:val="24"/>
        </w:rPr>
        <w:t>(that may not have access to the functionality of application 102), an abstraction may be used to create a deployment plan for application 102, where creation of the deployment plan can occur without knowledge or consideration of the specific infrastructur</w:t>
      </w:r>
      <w:r>
        <w:rPr>
          <w:rFonts w:ascii="Times New Roman" w:hAnsi="Times New Roman" w:cs="Times New Roman"/>
          <w:sz w:val="24"/>
          <w:szCs w:val="24"/>
        </w:rPr>
        <w:t>e information.</w:t>
      </w:r>
      <w:proofErr w:type="gramEnd"/>
      <w:r>
        <w:rPr>
          <w:rFonts w:ascii="Times New Roman" w:hAnsi="Times New Roman" w:cs="Times New Roman"/>
          <w:sz w:val="24"/>
          <w:szCs w:val="24"/>
        </w:rPr>
        <w:t xml:space="preserve">  </w:t>
      </w:r>
    </w:p>
    <w:p w14:paraId="76CC15E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 deployment plan may assign VMs 104 to particular resources 108 in accordance with one or more rules in order to account for the requirements of application 102 supported by such VMs 104. These rules may be based on abstracting the requir</w:t>
      </w:r>
      <w:r>
        <w:rPr>
          <w:rFonts w:ascii="Times New Roman" w:hAnsi="Times New Roman" w:cs="Times New Roman"/>
          <w:sz w:val="24"/>
          <w:szCs w:val="24"/>
        </w:rPr>
        <w:t>ements of application 102, such as by levering the application provider’s knowledge on its application 102 to yield a concise and flexible representation of the locality, availability, and security requirements of application 102 without needing to capture</w:t>
      </w:r>
      <w:r>
        <w:rPr>
          <w:rFonts w:ascii="Times New Roman" w:hAnsi="Times New Roman" w:cs="Times New Roman"/>
          <w:sz w:val="24"/>
          <w:szCs w:val="24"/>
        </w:rPr>
        <w:t xml:space="preserve"> the specifics of the cloud </w:t>
      </w:r>
      <w:proofErr w:type="gramStart"/>
      <w:r>
        <w:rPr>
          <w:rFonts w:ascii="Times New Roman" w:hAnsi="Times New Roman" w:cs="Times New Roman"/>
          <w:sz w:val="24"/>
          <w:szCs w:val="24"/>
        </w:rPr>
        <w:t>infrastructure underlying</w:t>
      </w:r>
      <w:proofErr w:type="gramEnd"/>
      <w:r>
        <w:rPr>
          <w:rFonts w:ascii="Times New Roman" w:hAnsi="Times New Roman" w:cs="Times New Roman"/>
          <w:sz w:val="24"/>
          <w:szCs w:val="24"/>
        </w:rPr>
        <w:t xml:space="preserve"> network 100. The deployment plan </w:t>
      </w:r>
      <w:proofErr w:type="gramStart"/>
      <w:r>
        <w:rPr>
          <w:rFonts w:ascii="Times New Roman" w:hAnsi="Times New Roman" w:cs="Times New Roman"/>
          <w:sz w:val="24"/>
          <w:szCs w:val="24"/>
        </w:rPr>
        <w:t>may be based</w:t>
      </w:r>
      <w:proofErr w:type="gramEnd"/>
      <w:r>
        <w:rPr>
          <w:rFonts w:ascii="Times New Roman" w:hAnsi="Times New Roman" w:cs="Times New Roman"/>
          <w:sz w:val="24"/>
          <w:szCs w:val="24"/>
        </w:rPr>
        <w:t xml:space="preserve"> on one or more affinity rules, diversity (or anti-affinity) rules, exclusivity rules, or pipe rules. The deployment plan </w:t>
      </w:r>
      <w:proofErr w:type="gramStart"/>
      <w:r>
        <w:rPr>
          <w:rFonts w:ascii="Times New Roman" w:hAnsi="Times New Roman" w:cs="Times New Roman"/>
          <w:sz w:val="24"/>
          <w:szCs w:val="24"/>
        </w:rPr>
        <w:t>may further be based</w:t>
      </w:r>
      <w:proofErr w:type="gramEnd"/>
      <w:r>
        <w:rPr>
          <w:rFonts w:ascii="Times New Roman" w:hAnsi="Times New Roman" w:cs="Times New Roman"/>
          <w:sz w:val="24"/>
          <w:szCs w:val="24"/>
        </w:rPr>
        <w:t xml:space="preserve"> on nesting gro</w:t>
      </w:r>
      <w:r>
        <w:rPr>
          <w:rFonts w:ascii="Times New Roman" w:hAnsi="Times New Roman" w:cs="Times New Roman"/>
          <w:sz w:val="24"/>
          <w:szCs w:val="24"/>
        </w:rPr>
        <w:t>upings (</w:t>
      </w:r>
      <w:r>
        <w:rPr>
          <w:rFonts w:ascii="Times New Roman" w:hAnsi="Times New Roman" w:cs="Times New Roman"/>
          <w:i/>
          <w:sz w:val="24"/>
          <w:szCs w:val="24"/>
        </w:rPr>
        <w:t>e.g.</w:t>
      </w:r>
      <w:r>
        <w:rPr>
          <w:rFonts w:ascii="Times New Roman" w:hAnsi="Times New Roman" w:cs="Times New Roman"/>
          <w:sz w:val="24"/>
          <w:szCs w:val="24"/>
        </w:rPr>
        <w:t xml:space="preserve">, rules or sets of VMs 104). </w:t>
      </w:r>
      <w:r>
        <w:rPr>
          <w:rFonts w:ascii="Times New Roman" w:hAnsi="Times New Roman" w:cs="Times New Roman"/>
          <w:sz w:val="24"/>
          <w:szCs w:val="24"/>
        </w:rPr>
        <w:lastRenderedPageBreak/>
        <w:t xml:space="preserve">For example, the abstraction may </w:t>
      </w:r>
      <w:proofErr w:type="gramStart"/>
      <w:r>
        <w:rPr>
          <w:rFonts w:ascii="Times New Roman" w:hAnsi="Times New Roman" w:cs="Times New Roman"/>
          <w:sz w:val="24"/>
          <w:szCs w:val="24"/>
        </w:rPr>
        <w:t>provide for certain</w:t>
      </w:r>
      <w:proofErr w:type="gramEnd"/>
      <w:r>
        <w:rPr>
          <w:rFonts w:ascii="Times New Roman" w:hAnsi="Times New Roman" w:cs="Times New Roman"/>
          <w:sz w:val="24"/>
          <w:szCs w:val="24"/>
        </w:rPr>
        <w:t xml:space="preserve"> VMs 104 to be grouped together, so that rules may be applied to groups of VMs 104 or to individual VMs 104. A group may include one or more VMs 104, or other elem</w:t>
      </w:r>
      <w:r>
        <w:rPr>
          <w:rFonts w:ascii="Times New Roman" w:hAnsi="Times New Roman" w:cs="Times New Roman"/>
          <w:sz w:val="24"/>
          <w:szCs w:val="24"/>
        </w:rPr>
        <w:t xml:space="preserve">ents 105, such as ingress points, or the like. For example, Fig. 1A shows two example groups 107. </w:t>
      </w:r>
    </w:p>
    <w:p w14:paraId="0E704C6E"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Figs. 1A and 1B provide an environment for systems described herein, which can include host systems, guest systems, or orchestration systems.  Supported in s</w:t>
      </w:r>
      <w:r>
        <w:rPr>
          <w:rFonts w:ascii="Times New Roman" w:hAnsi="Times New Roman" w:cs="Times New Roman"/>
          <w:sz w:val="24"/>
          <w:szCs w:val="24"/>
        </w:rPr>
        <w:t>uch an environment, or other cloud environments, Fig. 1C illustrates an example cloud arrangement 150 for implementing automated modification of virtualized functions as supported by environments like those of Figs. 1A and 1B.  Cloud arrangement 150 includ</w:t>
      </w:r>
      <w:r>
        <w:rPr>
          <w:rFonts w:ascii="Times New Roman" w:hAnsi="Times New Roman" w:cs="Times New Roman"/>
          <w:sz w:val="24"/>
          <w:szCs w:val="24"/>
        </w:rPr>
        <w:t xml:space="preserve">es cloud computing data processing system 152.  Cloud computing data processing system 152 includes frontend 154 and backend 164.  While illustrated as separate components, frontend 154 and backend 164 </w:t>
      </w:r>
      <w:proofErr w:type="gramStart"/>
      <w:r>
        <w:rPr>
          <w:rFonts w:ascii="Times New Roman" w:hAnsi="Times New Roman" w:cs="Times New Roman"/>
          <w:sz w:val="24"/>
          <w:szCs w:val="24"/>
        </w:rPr>
        <w:t>may be merged</w:t>
      </w:r>
      <w:proofErr w:type="gramEnd"/>
      <w:r>
        <w:rPr>
          <w:rFonts w:ascii="Times New Roman" w:hAnsi="Times New Roman" w:cs="Times New Roman"/>
          <w:sz w:val="24"/>
          <w:szCs w:val="24"/>
        </w:rPr>
        <w:t xml:space="preserve"> as a single component, or subcomponents </w:t>
      </w:r>
      <w:r>
        <w:rPr>
          <w:rFonts w:ascii="Times New Roman" w:hAnsi="Times New Roman" w:cs="Times New Roman"/>
          <w:sz w:val="24"/>
          <w:szCs w:val="24"/>
        </w:rPr>
        <w:t>may be distributed between frontend 154 and backend 164 in arrangements other than that illustrated, without departing from the scope or spirit of the innovation.  Further, cloud computing data processing system 152 can be a locally hosted, run in one or m</w:t>
      </w:r>
      <w:r>
        <w:rPr>
          <w:rFonts w:ascii="Times New Roman" w:hAnsi="Times New Roman" w:cs="Times New Roman"/>
          <w:sz w:val="24"/>
          <w:szCs w:val="24"/>
        </w:rPr>
        <w:t>ore of dedicated solutions 182 and/or shared solutions 188, run in combinations utilizing both local and remote implementations.</w:t>
      </w:r>
    </w:p>
    <w:p w14:paraId="0530DCD3"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106’ may be implemented on hardware 106 (and, in embodiments, similar hardware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is logically or physically separate </w:t>
      </w:r>
      <w:r>
        <w:rPr>
          <w:rFonts w:ascii="Times New Roman" w:hAnsi="Times New Roman" w:cs="Times New Roman"/>
          <w:sz w:val="24"/>
          <w:szCs w:val="24"/>
        </w:rPr>
        <w:t>from hardware 106).  Cloud 106’ includes a variety of cloud solutions including one or more dedicated solutions 182 and one or more shared solutions 188.  Each of dedicated solutions 182 include a plurality of virtual machines 184 and one or more agents 18</w:t>
      </w:r>
      <w:r>
        <w:rPr>
          <w:rFonts w:ascii="Times New Roman" w:hAnsi="Times New Roman" w:cs="Times New Roman"/>
          <w:sz w:val="24"/>
          <w:szCs w:val="24"/>
        </w:rPr>
        <w:t xml:space="preserve">6 for providing monitoring and control of the virtual machines 184.  Agents 186 </w:t>
      </w:r>
      <w:proofErr w:type="gramStart"/>
      <w:r>
        <w:rPr>
          <w:rFonts w:ascii="Times New Roman" w:hAnsi="Times New Roman" w:cs="Times New Roman"/>
          <w:sz w:val="24"/>
          <w:szCs w:val="24"/>
        </w:rPr>
        <w:t>can be deployed</w:t>
      </w:r>
      <w:proofErr w:type="gramEnd"/>
      <w:r>
        <w:rPr>
          <w:rFonts w:ascii="Times New Roman" w:hAnsi="Times New Roman" w:cs="Times New Roman"/>
          <w:sz w:val="24"/>
          <w:szCs w:val="24"/>
        </w:rPr>
        <w:t xml:space="preserve"> to VMs by, </w:t>
      </w:r>
      <w:r>
        <w:rPr>
          <w:rFonts w:ascii="Times New Roman" w:hAnsi="Times New Roman" w:cs="Times New Roman"/>
          <w:i/>
          <w:sz w:val="24"/>
          <w:szCs w:val="24"/>
        </w:rPr>
        <w:t>e.g.</w:t>
      </w:r>
      <w:r>
        <w:rPr>
          <w:rFonts w:ascii="Times New Roman" w:hAnsi="Times New Roman" w:cs="Times New Roman"/>
          <w:sz w:val="24"/>
          <w:szCs w:val="24"/>
        </w:rPr>
        <w:t xml:space="preserve">, orchestration component 174, run mode component 168, and/or other components.  Shared solutions 188 include a plurality of virtual machines 190 and one or more gateways to provide communication between cloud </w:t>
      </w:r>
      <w:r>
        <w:rPr>
          <w:rFonts w:ascii="Times New Roman" w:hAnsi="Times New Roman" w:cs="Times New Roman"/>
          <w:sz w:val="24"/>
          <w:szCs w:val="24"/>
        </w:rPr>
        <w:lastRenderedPageBreak/>
        <w:t>computing data processing system 152 and virtu</w:t>
      </w:r>
      <w:r>
        <w:rPr>
          <w:rFonts w:ascii="Times New Roman" w:hAnsi="Times New Roman" w:cs="Times New Roman"/>
          <w:sz w:val="24"/>
          <w:szCs w:val="24"/>
        </w:rPr>
        <w:t>al machines 190 (and/or shared solutions 188 generally).</w:t>
      </w:r>
    </w:p>
    <w:p w14:paraId="3E943B5B"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Cloud computing data processing system 152 can use a broker to communicate with agents 186.  Various uniform resource locators (URLs)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identify endpoints for communications, and backend</w:t>
      </w:r>
      <w:r>
        <w:rPr>
          <w:rFonts w:ascii="Times New Roman" w:hAnsi="Times New Roman" w:cs="Times New Roman"/>
          <w:sz w:val="24"/>
          <w:szCs w:val="24"/>
        </w:rPr>
        <w:t xml:space="preserve"> 164 (or an engine containing some or all thereof) can have a unique identifier or queue to facilitate routing.  Agents 186, which are services for integration with cloud computing data processing system 152, run on each virtual machine in dedicated soluti</w:t>
      </w:r>
      <w:r>
        <w:rPr>
          <w:rFonts w:ascii="Times New Roman" w:hAnsi="Times New Roman" w:cs="Times New Roman"/>
          <w:sz w:val="24"/>
          <w:szCs w:val="24"/>
        </w:rPr>
        <w:t>ons 182, and execute tasks assigned to the virtual machine and provide reporting and metrics to cloud computing data processing system 152 (</w:t>
      </w:r>
      <w:r>
        <w:rPr>
          <w:rFonts w:ascii="Times New Roman" w:hAnsi="Times New Roman" w:cs="Times New Roman"/>
          <w:i/>
          <w:sz w:val="24"/>
          <w:szCs w:val="24"/>
        </w:rPr>
        <w:t>e.g.</w:t>
      </w:r>
      <w:r>
        <w:rPr>
          <w:rFonts w:ascii="Times New Roman" w:hAnsi="Times New Roman" w:cs="Times New Roman"/>
          <w:sz w:val="24"/>
          <w:szCs w:val="24"/>
        </w:rPr>
        <w:t xml:space="preserve">, </w:t>
      </w:r>
      <w:r>
        <w:rPr>
          <w:rFonts w:ascii="Times New Roman" w:hAnsi="Times New Roman" w:cs="Times New Roman"/>
          <w:i/>
          <w:sz w:val="24"/>
          <w:szCs w:val="24"/>
        </w:rPr>
        <w:t>via</w:t>
      </w:r>
      <w:r>
        <w:rPr>
          <w:rFonts w:ascii="Times New Roman" w:hAnsi="Times New Roman" w:cs="Times New Roman"/>
          <w:sz w:val="24"/>
          <w:szCs w:val="24"/>
        </w:rPr>
        <w:t xml:space="preserve"> analytics component 176.  Proprietary parameters associated with tasks for running said tasks on dedicated</w:t>
      </w:r>
      <w:r>
        <w:rPr>
          <w:rFonts w:ascii="Times New Roman" w:hAnsi="Times New Roman" w:cs="Times New Roman"/>
          <w:sz w:val="24"/>
          <w:szCs w:val="24"/>
        </w:rPr>
        <w:t xml:space="preserve"> solutions 182 can include information for reaching particular agents 186 as well as details required by the respective arrangement of visual machines 184.</w:t>
      </w:r>
    </w:p>
    <w:p w14:paraId="57B5EE72"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For shared solutions 188, in which cloud computing data processing system 152 and/or administrators </w:t>
      </w:r>
      <w:r>
        <w:rPr>
          <w:rFonts w:ascii="Times New Roman" w:eastAsia="MS Mincho" w:hAnsi="Times New Roman" w:cs="Times New Roman"/>
          <w:sz w:val="24"/>
          <w:szCs w:val="24"/>
        </w:rPr>
        <w:t xml:space="preserve">thereof do not own or manage portions of the cloud solution, gateways 192 </w:t>
      </w:r>
      <w:proofErr w:type="gramStart"/>
      <w:r>
        <w:rPr>
          <w:rFonts w:ascii="Times New Roman" w:eastAsia="MS Mincho" w:hAnsi="Times New Roman" w:cs="Times New Roman"/>
          <w:sz w:val="24"/>
          <w:szCs w:val="24"/>
        </w:rPr>
        <w:t>are used</w:t>
      </w:r>
      <w:proofErr w:type="gramEnd"/>
      <w:r>
        <w:rPr>
          <w:rFonts w:ascii="Times New Roman" w:eastAsia="MS Mincho" w:hAnsi="Times New Roman" w:cs="Times New Roman"/>
          <w:sz w:val="24"/>
          <w:szCs w:val="24"/>
        </w:rPr>
        <w:t xml:space="preserve"> to submit tasks for handling by the cloud resources of shared solutions 188.  Proprietary parameters </w:t>
      </w:r>
      <w:r>
        <w:rPr>
          <w:rFonts w:ascii="Times New Roman" w:hAnsi="Times New Roman" w:cs="Times New Roman"/>
          <w:sz w:val="24"/>
          <w:szCs w:val="24"/>
        </w:rPr>
        <w:t>associated with tasks for running said tasks on shared solutions 188 can</w:t>
      </w:r>
      <w:r>
        <w:rPr>
          <w:rFonts w:ascii="Times New Roman" w:hAnsi="Times New Roman" w:cs="Times New Roman"/>
          <w:sz w:val="24"/>
          <w:szCs w:val="24"/>
        </w:rPr>
        <w:t xml:space="preserve"> include information for reaching particular gateways 192 as well as details required by the respective arrangement of virtual machines 190.</w:t>
      </w:r>
    </w:p>
    <w:p w14:paraId="798963D4"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When utilizing cloud computing data processing system 152, users 178 can interact with interface 158 or other porti</w:t>
      </w:r>
      <w:r>
        <w:rPr>
          <w:rFonts w:ascii="Times New Roman" w:eastAsia="MS Mincho" w:hAnsi="Times New Roman" w:cs="Times New Roman"/>
          <w:sz w:val="24"/>
          <w:szCs w:val="24"/>
        </w:rPr>
        <w:t xml:space="preserve">ons of the system.  Applications 180 </w:t>
      </w:r>
      <w:proofErr w:type="gramStart"/>
      <w:r>
        <w:rPr>
          <w:rFonts w:ascii="Times New Roman" w:eastAsia="MS Mincho" w:hAnsi="Times New Roman" w:cs="Times New Roman"/>
          <w:sz w:val="24"/>
          <w:szCs w:val="24"/>
        </w:rPr>
        <w:t>are shown</w:t>
      </w:r>
      <w:proofErr w:type="gramEnd"/>
      <w:r>
        <w:rPr>
          <w:rFonts w:ascii="Times New Roman" w:eastAsia="MS Mincho" w:hAnsi="Times New Roman" w:cs="Times New Roman"/>
          <w:sz w:val="24"/>
          <w:szCs w:val="24"/>
        </w:rPr>
        <w:t xml:space="preserve"> interacting with analytics component 176.  In various embodiments, users 178 can interact with other elements or portions of cloud computing data processing system 152 and/or cloud 106’, and applications 180 c</w:t>
      </w:r>
      <w:r>
        <w:rPr>
          <w:rFonts w:ascii="Times New Roman" w:eastAsia="MS Mincho" w:hAnsi="Times New Roman" w:cs="Times New Roman"/>
          <w:sz w:val="24"/>
          <w:szCs w:val="24"/>
        </w:rPr>
        <w:t xml:space="preserve">an interact with various elements or portions of cloud computing data processing system 152 and/or cloud 106’.  More, applications 180 </w:t>
      </w:r>
      <w:proofErr w:type="gramStart"/>
      <w:r>
        <w:rPr>
          <w:rFonts w:ascii="Times New Roman" w:eastAsia="MS Mincho" w:hAnsi="Times New Roman" w:cs="Times New Roman"/>
          <w:sz w:val="24"/>
          <w:szCs w:val="24"/>
        </w:rPr>
        <w:t>may be hosted</w:t>
      </w:r>
      <w:proofErr w:type="gramEnd"/>
      <w:r>
        <w:rPr>
          <w:rFonts w:ascii="Times New Roman" w:eastAsia="MS Mincho" w:hAnsi="Times New Roman" w:cs="Times New Roman"/>
          <w:sz w:val="24"/>
          <w:szCs w:val="24"/>
        </w:rPr>
        <w:t xml:space="preserve"> by one </w:t>
      </w:r>
      <w:r>
        <w:rPr>
          <w:rFonts w:ascii="Times New Roman" w:eastAsia="MS Mincho" w:hAnsi="Times New Roman" w:cs="Times New Roman"/>
          <w:sz w:val="24"/>
          <w:szCs w:val="24"/>
        </w:rPr>
        <w:lastRenderedPageBreak/>
        <w:t>or both of dedicated solution 182 and shared solution 188 without departing from the scope or spirit</w:t>
      </w:r>
      <w:r>
        <w:rPr>
          <w:rFonts w:ascii="Times New Roman" w:eastAsia="MS Mincho" w:hAnsi="Times New Roman" w:cs="Times New Roman"/>
          <w:sz w:val="24"/>
          <w:szCs w:val="24"/>
        </w:rPr>
        <w:t xml:space="preserve"> of the innovation.</w:t>
      </w:r>
    </w:p>
    <w:p w14:paraId="26C7A2BF"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the illustrated embodiment, frontend 154 includes interface 158, task repository 160, and visualization component 162.  Interface 158 </w:t>
      </w:r>
      <w:proofErr w:type="gramStart"/>
      <w:r>
        <w:rPr>
          <w:rFonts w:ascii="Times New Roman" w:hAnsi="Times New Roman" w:cs="Times New Roman"/>
          <w:sz w:val="24"/>
          <w:szCs w:val="24"/>
        </w:rPr>
        <w:t>is configured</w:t>
      </w:r>
      <w:proofErr w:type="gramEnd"/>
      <w:r>
        <w:rPr>
          <w:rFonts w:ascii="Times New Roman" w:hAnsi="Times New Roman" w:cs="Times New Roman"/>
          <w:sz w:val="24"/>
          <w:szCs w:val="24"/>
        </w:rPr>
        <w:t xml:space="preserve"> to receive task input including the plurality of task parameters.  Task input include</w:t>
      </w:r>
      <w:r>
        <w:rPr>
          <w:rFonts w:ascii="Times New Roman" w:hAnsi="Times New Roman" w:cs="Times New Roman"/>
          <w:sz w:val="24"/>
          <w:szCs w:val="24"/>
        </w:rPr>
        <w:t xml:space="preserve">s information about tasks to </w:t>
      </w:r>
      <w:proofErr w:type="gramStart"/>
      <w:r>
        <w:rPr>
          <w:rFonts w:ascii="Times New Roman" w:hAnsi="Times New Roman" w:cs="Times New Roman"/>
          <w:sz w:val="24"/>
          <w:szCs w:val="24"/>
        </w:rPr>
        <w:t>be managed</w:t>
      </w:r>
      <w:proofErr w:type="gramEnd"/>
      <w:r>
        <w:rPr>
          <w:rFonts w:ascii="Times New Roman" w:hAnsi="Times New Roman" w:cs="Times New Roman"/>
          <w:sz w:val="24"/>
          <w:szCs w:val="24"/>
        </w:rPr>
        <w:t xml:space="preserve"> by cloud computing data processing system 152, stored in task repository 160 then utilized by backend 164 to run the tasks using one or more cloud services.  Task input can be received as manually entered by a user, </w:t>
      </w:r>
      <w:r>
        <w:rPr>
          <w:rFonts w:ascii="Times New Roman" w:hAnsi="Times New Roman" w:cs="Times New Roman"/>
          <w:sz w:val="24"/>
          <w:szCs w:val="24"/>
        </w:rPr>
        <w:t>in a semi-automatic fashion (</w:t>
      </w:r>
      <w:r>
        <w:rPr>
          <w:rFonts w:ascii="Times New Roman" w:hAnsi="Times New Roman" w:cs="Times New Roman"/>
          <w:i/>
          <w:sz w:val="24"/>
          <w:szCs w:val="24"/>
        </w:rPr>
        <w:t>e.g.</w:t>
      </w:r>
      <w:r>
        <w:rPr>
          <w:rFonts w:ascii="Times New Roman" w:hAnsi="Times New Roman" w:cs="Times New Roman"/>
          <w:sz w:val="24"/>
          <w:szCs w:val="24"/>
        </w:rPr>
        <w:t>, user selection based on automatically populated fields), or automatically (</w:t>
      </w:r>
      <w:r>
        <w:rPr>
          <w:rFonts w:ascii="Times New Roman" w:hAnsi="Times New Roman" w:cs="Times New Roman"/>
          <w:i/>
          <w:sz w:val="24"/>
          <w:szCs w:val="24"/>
        </w:rPr>
        <w:t>e.g.</w:t>
      </w:r>
      <w:r>
        <w:rPr>
          <w:rFonts w:ascii="Times New Roman" w:hAnsi="Times New Roman" w:cs="Times New Roman"/>
          <w:sz w:val="24"/>
          <w:szCs w:val="24"/>
        </w:rPr>
        <w:t>, recognize tasks and import without user entry or selection after the task is identified).  In embodiments, interface 158 (or other elements)</w:t>
      </w:r>
      <w:r>
        <w:rPr>
          <w:rFonts w:ascii="Times New Roman" w:hAnsi="Times New Roman" w:cs="Times New Roman"/>
          <w:sz w:val="24"/>
          <w:szCs w:val="24"/>
        </w:rPr>
        <w:t xml:space="preserve">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encode the task input to a local format prior to storing the plurality of task parameters in the task repository.  In embodiments, the interface can be used for user commands before, during, or after tasks are run, and can be configur</w:t>
      </w:r>
      <w:r>
        <w:rPr>
          <w:rFonts w:ascii="Times New Roman" w:hAnsi="Times New Roman" w:cs="Times New Roman"/>
          <w:sz w:val="24"/>
          <w:szCs w:val="24"/>
        </w:rPr>
        <w:t xml:space="preserve">ed to receive, </w:t>
      </w:r>
      <w:r>
        <w:rPr>
          <w:rFonts w:ascii="Times New Roman" w:hAnsi="Times New Roman" w:cs="Times New Roman"/>
          <w:i/>
          <w:sz w:val="24"/>
          <w:szCs w:val="24"/>
        </w:rPr>
        <w:t>e.g.</w:t>
      </w:r>
      <w:r>
        <w:rPr>
          <w:rFonts w:ascii="Times New Roman" w:hAnsi="Times New Roman" w:cs="Times New Roman"/>
          <w:sz w:val="24"/>
          <w:szCs w:val="24"/>
        </w:rPr>
        <w:t xml:space="preserve">, a task instruction.  The task instruction may cause transmission of a communication configured to run a task on at least one of the two or more cloud services.  Such a communication includes service parameters required by the at least </w:t>
      </w:r>
      <w:r>
        <w:rPr>
          <w:rFonts w:ascii="Times New Roman" w:hAnsi="Times New Roman" w:cs="Times New Roman"/>
          <w:sz w:val="24"/>
          <w:szCs w:val="24"/>
        </w:rPr>
        <w:t xml:space="preserve">one of the two or more cloud services to run the task.  In alternative or complementary embodiments, the user interface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receive user input overriding at least one of the plurality of task parameters (</w:t>
      </w:r>
      <w:r>
        <w:rPr>
          <w:rFonts w:ascii="Times New Roman" w:hAnsi="Times New Roman" w:cs="Times New Roman"/>
          <w:i/>
          <w:sz w:val="24"/>
          <w:szCs w:val="24"/>
        </w:rPr>
        <w:t>e.g.</w:t>
      </w:r>
      <w:r>
        <w:rPr>
          <w:rFonts w:ascii="Times New Roman" w:hAnsi="Times New Roman" w:cs="Times New Roman"/>
          <w:sz w:val="24"/>
          <w:szCs w:val="24"/>
        </w:rPr>
        <w:t>, selecting a particular parame</w:t>
      </w:r>
      <w:r>
        <w:rPr>
          <w:rFonts w:ascii="Times New Roman" w:hAnsi="Times New Roman" w:cs="Times New Roman"/>
          <w:sz w:val="24"/>
          <w:szCs w:val="24"/>
        </w:rPr>
        <w:t xml:space="preserve">ter value, running mode, </w:t>
      </w:r>
      <w:r>
        <w:rPr>
          <w:rFonts w:ascii="Times New Roman" w:hAnsi="Times New Roman" w:cs="Times New Roman"/>
          <w:i/>
          <w:sz w:val="24"/>
          <w:szCs w:val="24"/>
        </w:rPr>
        <w:t>et cetera</w:t>
      </w:r>
      <w:r>
        <w:rPr>
          <w:rFonts w:ascii="Times New Roman" w:hAnsi="Times New Roman" w:cs="Times New Roman"/>
          <w:sz w:val="24"/>
          <w:szCs w:val="24"/>
        </w:rPr>
        <w:t>).</w:t>
      </w:r>
    </w:p>
    <w:p w14:paraId="53BB2E0F"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utilizing running modes as discussed herein, interface 158 may be a graphical user interface on a display configured to receive a running mode selection, wherein the running mode selection indicates the r</w:t>
      </w:r>
      <w:r>
        <w:rPr>
          <w:rFonts w:ascii="Times New Roman" w:hAnsi="Times New Roman" w:cs="Times New Roman"/>
          <w:sz w:val="24"/>
          <w:szCs w:val="24"/>
        </w:rPr>
        <w:t xml:space="preserve">unning mode for allocating the tasks.  Running modes for tasks as well as performance metrics of various cloud services, virtual machines, and tasks </w:t>
      </w:r>
      <w:proofErr w:type="gramStart"/>
      <w:r>
        <w:rPr>
          <w:rFonts w:ascii="Times New Roman" w:hAnsi="Times New Roman" w:cs="Times New Roman"/>
          <w:sz w:val="24"/>
          <w:szCs w:val="24"/>
        </w:rPr>
        <w:t>can also be displayed</w:t>
      </w:r>
      <w:proofErr w:type="gramEnd"/>
      <w:r>
        <w:rPr>
          <w:rFonts w:ascii="Times New Roman" w:hAnsi="Times New Roman" w:cs="Times New Roman"/>
          <w:sz w:val="24"/>
          <w:szCs w:val="24"/>
        </w:rPr>
        <w:t>.  Visualization component 162 can work in conjunction with interface 158 to provide v</w:t>
      </w:r>
      <w:r>
        <w:rPr>
          <w:rFonts w:ascii="Times New Roman" w:hAnsi="Times New Roman" w:cs="Times New Roman"/>
          <w:sz w:val="24"/>
          <w:szCs w:val="24"/>
        </w:rPr>
        <w:t xml:space="preserve">isual representations and infographics depicting </w:t>
      </w:r>
      <w:r>
        <w:rPr>
          <w:rFonts w:ascii="Times New Roman" w:hAnsi="Times New Roman" w:cs="Times New Roman"/>
          <w:sz w:val="24"/>
          <w:szCs w:val="24"/>
        </w:rPr>
        <w:lastRenderedPageBreak/>
        <w:t>the activity and performance of cloud computing data processing system 152 as well as the various cloud services and their VMs.  In embodiments, graphical user interface 158 can display a dynamic webpage pos</w:t>
      </w:r>
      <w:r>
        <w:rPr>
          <w:rFonts w:ascii="Times New Roman" w:hAnsi="Times New Roman" w:cs="Times New Roman"/>
          <w:sz w:val="24"/>
          <w:szCs w:val="24"/>
        </w:rPr>
        <w:t>sessing information describing cloud computing data processing system 152 and related cloud solutions.</w:t>
      </w:r>
    </w:p>
    <w:p w14:paraId="4EE2E9E3"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alternative or complementary embodiments, interface 158 can include one or more Application Programming Interfaces (APIs) that assist task generation </w:t>
      </w:r>
      <w:r>
        <w:rPr>
          <w:rFonts w:ascii="Times New Roman" w:hAnsi="Times New Roman" w:cs="Times New Roman"/>
          <w:sz w:val="24"/>
          <w:szCs w:val="24"/>
        </w:rPr>
        <w:t>and/or importation.</w:t>
      </w:r>
    </w:p>
    <w:p w14:paraId="72338DA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Interface 158, implemented as a graphical user interface, can include widgets to create, modify, and remove tasks in the repository, as well as display all tasks.  Interface 158 can further include a thread drawing canvas to link tasks </w:t>
      </w:r>
      <w:r>
        <w:rPr>
          <w:rFonts w:ascii="Times New Roman" w:hAnsi="Times New Roman" w:cs="Times New Roman"/>
          <w:sz w:val="24"/>
          <w:szCs w:val="24"/>
        </w:rPr>
        <w:t>to create threads or chains of tasks.  Interface 158 can also include a thread running control panel allowing users to control (</w:t>
      </w:r>
      <w:r>
        <w:rPr>
          <w:rFonts w:ascii="Times New Roman" w:hAnsi="Times New Roman" w:cs="Times New Roman"/>
          <w:i/>
          <w:sz w:val="24"/>
          <w:szCs w:val="24"/>
        </w:rPr>
        <w:t>e.g.</w:t>
      </w:r>
      <w:r>
        <w:rPr>
          <w:rFonts w:ascii="Times New Roman" w:hAnsi="Times New Roman" w:cs="Times New Roman"/>
          <w:sz w:val="24"/>
          <w:szCs w:val="24"/>
        </w:rPr>
        <w:t>, start, pause, stop, command, interact with) tasks or chains of tasks.  Interface 158 can also include elements for paramet</w:t>
      </w:r>
      <w:r>
        <w:rPr>
          <w:rFonts w:ascii="Times New Roman" w:hAnsi="Times New Roman" w:cs="Times New Roman"/>
          <w:sz w:val="24"/>
          <w:szCs w:val="24"/>
        </w:rPr>
        <w:t>er definitions beyond the basic task, such as arguments for functions or aspects supporting environment-specific setup.  In embodiments, interface 158 also facilitates defining custom metrics for collection by analytics component 176.</w:t>
      </w:r>
    </w:p>
    <w:p w14:paraId="3ECDC729"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repository 160 </w:t>
      </w:r>
      <w:proofErr w:type="gramStart"/>
      <w:r>
        <w:rPr>
          <w:rFonts w:ascii="Times New Roman" w:hAnsi="Times New Roman" w:cs="Times New Roman"/>
          <w:sz w:val="24"/>
          <w:szCs w:val="24"/>
        </w:rPr>
        <w:t>i</w:t>
      </w:r>
      <w:r>
        <w:rPr>
          <w:rFonts w:ascii="Times New Roman" w:hAnsi="Times New Roman" w:cs="Times New Roman"/>
          <w:sz w:val="24"/>
          <w:szCs w:val="24"/>
        </w:rPr>
        <w:t>s configured</w:t>
      </w:r>
      <w:proofErr w:type="gramEnd"/>
      <w:r>
        <w:rPr>
          <w:rFonts w:ascii="Times New Roman" w:hAnsi="Times New Roman" w:cs="Times New Roman"/>
          <w:sz w:val="24"/>
          <w:szCs w:val="24"/>
        </w:rPr>
        <w:t xml:space="preserve"> to store a plurality of task parameters after being received from interface 158.  Task repository 160 </w:t>
      </w:r>
      <w:proofErr w:type="gramStart"/>
      <w:r>
        <w:rPr>
          <w:rFonts w:ascii="Times New Roman" w:hAnsi="Times New Roman" w:cs="Times New Roman"/>
          <w:sz w:val="24"/>
          <w:szCs w:val="24"/>
        </w:rPr>
        <w:t>may be pre-arranged</w:t>
      </w:r>
      <w:proofErr w:type="gramEnd"/>
      <w:r>
        <w:rPr>
          <w:rFonts w:ascii="Times New Roman" w:hAnsi="Times New Roman" w:cs="Times New Roman"/>
          <w:sz w:val="24"/>
          <w:szCs w:val="24"/>
        </w:rPr>
        <w:t xml:space="preserve"> to contain task parameters for one or more tasks without the use of interface 158.  The plurality of task parameters are </w:t>
      </w:r>
      <w:r>
        <w:rPr>
          <w:rFonts w:ascii="Times New Roman" w:hAnsi="Times New Roman" w:cs="Times New Roman"/>
          <w:sz w:val="24"/>
          <w:szCs w:val="24"/>
        </w:rPr>
        <w:t xml:space="preserve">stored in fields associated with task entries in task repository 160.  Fields </w:t>
      </w:r>
      <w:proofErr w:type="gramStart"/>
      <w:r>
        <w:rPr>
          <w:rFonts w:ascii="Times New Roman" w:hAnsi="Times New Roman" w:cs="Times New Roman"/>
          <w:sz w:val="24"/>
          <w:szCs w:val="24"/>
        </w:rPr>
        <w:t>can be automatically populated</w:t>
      </w:r>
      <w:proofErr w:type="gramEnd"/>
      <w:r>
        <w:rPr>
          <w:rFonts w:ascii="Times New Roman" w:hAnsi="Times New Roman" w:cs="Times New Roman"/>
          <w:sz w:val="24"/>
          <w:szCs w:val="24"/>
        </w:rPr>
        <w:t xml:space="preserve"> with default values, or users can be prompted for input, where task input does not satisfy all fields.  </w:t>
      </w:r>
    </w:p>
    <w:p w14:paraId="775E5006"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Task parameters </w:t>
      </w:r>
      <w:proofErr w:type="gramStart"/>
      <w:r>
        <w:rPr>
          <w:rFonts w:ascii="Times New Roman" w:hAnsi="Times New Roman" w:cs="Times New Roman"/>
          <w:sz w:val="24"/>
          <w:szCs w:val="24"/>
        </w:rPr>
        <w:t>can be classified</w:t>
      </w:r>
      <w:proofErr w:type="gramEnd"/>
      <w:r>
        <w:rPr>
          <w:rFonts w:ascii="Times New Roman" w:hAnsi="Times New Roman" w:cs="Times New Roman"/>
          <w:sz w:val="24"/>
          <w:szCs w:val="24"/>
        </w:rPr>
        <w:t xml:space="preserve"> as commo</w:t>
      </w:r>
      <w:r>
        <w:rPr>
          <w:rFonts w:ascii="Times New Roman" w:hAnsi="Times New Roman" w:cs="Times New Roman"/>
          <w:sz w:val="24"/>
          <w:szCs w:val="24"/>
        </w:rPr>
        <w:t xml:space="preserve">n parameters and proprietary parameters.  Common parameters are those used by multiple or all cloud services to receive and handle tasks, or </w:t>
      </w:r>
      <w:proofErr w:type="gramStart"/>
      <w:r>
        <w:rPr>
          <w:rFonts w:ascii="Times New Roman" w:hAnsi="Times New Roman" w:cs="Times New Roman"/>
          <w:sz w:val="24"/>
          <w:szCs w:val="24"/>
        </w:rPr>
        <w:t>those which</w:t>
      </w:r>
      <w:proofErr w:type="gramEnd"/>
      <w:r>
        <w:rPr>
          <w:rFonts w:ascii="Times New Roman" w:hAnsi="Times New Roman" w:cs="Times New Roman"/>
          <w:sz w:val="24"/>
          <w:szCs w:val="24"/>
        </w:rPr>
        <w:t xml:space="preserve"> are used by at least one cloud service and the cloud computing data processing system 152.  Proprietary</w:t>
      </w:r>
      <w:r>
        <w:rPr>
          <w:rFonts w:ascii="Times New Roman" w:hAnsi="Times New Roman" w:cs="Times New Roman"/>
          <w:sz w:val="24"/>
          <w:szCs w:val="24"/>
        </w:rPr>
        <w:t xml:space="preserve"> parameters are those which are service-</w:t>
      </w:r>
      <w:r>
        <w:rPr>
          <w:rFonts w:ascii="Times New Roman" w:hAnsi="Times New Roman" w:cs="Times New Roman"/>
          <w:sz w:val="24"/>
          <w:szCs w:val="24"/>
        </w:rPr>
        <w:lastRenderedPageBreak/>
        <w:t>specific (</w:t>
      </w:r>
      <w:r>
        <w:rPr>
          <w:rFonts w:ascii="Times New Roman" w:hAnsi="Times New Roman" w:cs="Times New Roman"/>
          <w:i/>
          <w:sz w:val="24"/>
          <w:szCs w:val="24"/>
        </w:rPr>
        <w:t>e.g.</w:t>
      </w:r>
      <w:r>
        <w:rPr>
          <w:rFonts w:ascii="Times New Roman" w:hAnsi="Times New Roman" w:cs="Times New Roman"/>
          <w:sz w:val="24"/>
          <w:szCs w:val="24"/>
        </w:rPr>
        <w:t xml:space="preserve">, particular information required </w:t>
      </w:r>
      <w:proofErr w:type="gramStart"/>
      <w:r>
        <w:rPr>
          <w:rFonts w:ascii="Times New Roman" w:hAnsi="Times New Roman" w:cs="Times New Roman"/>
          <w:sz w:val="24"/>
          <w:szCs w:val="24"/>
        </w:rPr>
        <w:t>for Amazon</w:t>
      </w:r>
      <w:proofErr w:type="gramEnd"/>
      <w:r>
        <w:rPr>
          <w:rFonts w:ascii="Times New Roman" w:hAnsi="Times New Roman" w:cs="Times New Roman"/>
          <w:sz w:val="24"/>
          <w:szCs w:val="24"/>
        </w:rPr>
        <w:t xml:space="preserve"> Web Services to receive a task request which is not required by CenturyLink Cloud) and not used outside of a particular cloud implementation.  In embodiments</w:t>
      </w:r>
      <w:r>
        <w:rPr>
          <w:rFonts w:ascii="Times New Roman" w:hAnsi="Times New Roman" w:cs="Times New Roman"/>
          <w:sz w:val="24"/>
          <w:szCs w:val="24"/>
        </w:rPr>
        <w:t xml:space="preserve">, task repository 160 can store only common parameters, and cloud computing data processing system 152 can encode, format, derive, </w:t>
      </w:r>
      <w:proofErr w:type="gramStart"/>
      <w:r>
        <w:rPr>
          <w:rFonts w:ascii="Times New Roman" w:hAnsi="Times New Roman" w:cs="Times New Roman"/>
          <w:sz w:val="24"/>
          <w:szCs w:val="24"/>
        </w:rPr>
        <w:t>transform</w:t>
      </w:r>
      <w:proofErr w:type="gramEnd"/>
      <w:r>
        <w:rPr>
          <w:rFonts w:ascii="Times New Roman" w:hAnsi="Times New Roman" w:cs="Times New Roman"/>
          <w:sz w:val="24"/>
          <w:szCs w:val="24"/>
        </w:rPr>
        <w:t xml:space="preserve">, </w:t>
      </w:r>
      <w:r>
        <w:rPr>
          <w:rFonts w:ascii="Times New Roman" w:hAnsi="Times New Roman" w:cs="Times New Roman"/>
          <w:i/>
          <w:sz w:val="24"/>
          <w:szCs w:val="24"/>
        </w:rPr>
        <w:t>et cetera</w:t>
      </w:r>
      <w:r>
        <w:rPr>
          <w:rFonts w:ascii="Times New Roman" w:hAnsi="Times New Roman" w:cs="Times New Roman"/>
          <w:sz w:val="24"/>
          <w:szCs w:val="24"/>
        </w:rPr>
        <w:t>, the common parameters to satisfy the requirements to provide the tasks to any cloud service.</w:t>
      </w:r>
    </w:p>
    <w:p w14:paraId="7830F81A"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w:t>
      </w:r>
      <w:r>
        <w:rPr>
          <w:rFonts w:ascii="Times New Roman" w:hAnsi="Times New Roman" w:cs="Times New Roman"/>
          <w:sz w:val="24"/>
          <w:szCs w:val="24"/>
        </w:rPr>
        <w:t xml:space="preserve">itory 160 (or other elements of cloud computing data processing system 152) </w:t>
      </w:r>
      <w:proofErr w:type="gramStart"/>
      <w:r>
        <w:rPr>
          <w:rFonts w:ascii="Times New Roman" w:hAnsi="Times New Roman" w:cs="Times New Roman"/>
          <w:sz w:val="24"/>
          <w:szCs w:val="24"/>
        </w:rPr>
        <w:t>may be configured</w:t>
      </w:r>
      <w:proofErr w:type="gramEnd"/>
      <w:r>
        <w:rPr>
          <w:rFonts w:ascii="Times New Roman" w:hAnsi="Times New Roman" w:cs="Times New Roman"/>
          <w:sz w:val="24"/>
          <w:szCs w:val="24"/>
        </w:rPr>
        <w:t xml:space="preserve"> to link task entries to create linked tasks or threads of tasks for simultaneous, series, or other execution.</w:t>
      </w:r>
    </w:p>
    <w:p w14:paraId="09AAFC7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Task repository 160, or other storage, may also stor</w:t>
      </w:r>
      <w:r>
        <w:rPr>
          <w:rFonts w:ascii="Times New Roman" w:hAnsi="Times New Roman" w:cs="Times New Roman"/>
          <w:sz w:val="24"/>
          <w:szCs w:val="24"/>
        </w:rPr>
        <w:t>e information relating to one or more of dedicated solutions 182 and/or shared solutions 188.  Such information can include details not directly related to tasks that still enable cloud computing data processing system 152 to interact with and manage dedic</w:t>
      </w:r>
      <w:r>
        <w:rPr>
          <w:rFonts w:ascii="Times New Roman" w:hAnsi="Times New Roman" w:cs="Times New Roman"/>
          <w:sz w:val="24"/>
          <w:szCs w:val="24"/>
        </w:rPr>
        <w:t xml:space="preserve">ated solutions 182 and shared solutions 188 (for, </w:t>
      </w:r>
      <w:r>
        <w:rPr>
          <w:rFonts w:ascii="Times New Roman" w:hAnsi="Times New Roman" w:cs="Times New Roman"/>
          <w:i/>
          <w:sz w:val="24"/>
          <w:szCs w:val="24"/>
        </w:rPr>
        <w:t>e.g.</w:t>
      </w:r>
      <w:r>
        <w:rPr>
          <w:rFonts w:ascii="Times New Roman" w:hAnsi="Times New Roman" w:cs="Times New Roman"/>
          <w:sz w:val="24"/>
          <w:szCs w:val="24"/>
        </w:rPr>
        <w:t xml:space="preserve">, load balancing, auto-scaling, collection of metrics, </w:t>
      </w:r>
      <w:proofErr w:type="spellStart"/>
      <w:r>
        <w:rPr>
          <w:rFonts w:ascii="Times New Roman" w:hAnsi="Times New Roman" w:cs="Times New Roman"/>
          <w:sz w:val="24"/>
          <w:szCs w:val="24"/>
        </w:rPr>
        <w:t>deconflicting</w:t>
      </w:r>
      <w:proofErr w:type="spellEnd"/>
      <w:r>
        <w:rPr>
          <w:rFonts w:ascii="Times New Roman" w:hAnsi="Times New Roman" w:cs="Times New Roman"/>
          <w:sz w:val="24"/>
          <w:szCs w:val="24"/>
        </w:rPr>
        <w:t xml:space="preserve"> running modes).  More, task repository 160 or other storage may maintain parameters specific to cloud computing data processing syste</w:t>
      </w:r>
      <w:r>
        <w:rPr>
          <w:rFonts w:ascii="Times New Roman" w:hAnsi="Times New Roman" w:cs="Times New Roman"/>
          <w:sz w:val="24"/>
          <w:szCs w:val="24"/>
        </w:rPr>
        <w:t>m 152.</w:t>
      </w:r>
    </w:p>
    <w:p w14:paraId="7FA39D1E"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the illustrated embodiment, backend 164 includes configuration component 166, run mode component 168, auto-scaling component 170, load balancing component 172, orchestration component 174, and analytics component 176.  In embodiments, the subcomp</w:t>
      </w:r>
      <w:r>
        <w:rPr>
          <w:rFonts w:ascii="Times New Roman" w:eastAsia="MS Mincho" w:hAnsi="Times New Roman" w:cs="Times New Roman"/>
          <w:sz w:val="24"/>
          <w:szCs w:val="24"/>
        </w:rPr>
        <w:t xml:space="preserve">onents of backend 164 (with or without subcomponents of frontend 154) </w:t>
      </w:r>
      <w:proofErr w:type="gramStart"/>
      <w:r>
        <w:rPr>
          <w:rFonts w:ascii="Times New Roman" w:eastAsia="MS Mincho" w:hAnsi="Times New Roman" w:cs="Times New Roman"/>
          <w:sz w:val="24"/>
          <w:szCs w:val="24"/>
        </w:rPr>
        <w:t>can be consolidated</w:t>
      </w:r>
      <w:proofErr w:type="gramEnd"/>
      <w:r>
        <w:rPr>
          <w:rFonts w:ascii="Times New Roman" w:eastAsia="MS Mincho" w:hAnsi="Times New Roman" w:cs="Times New Roman"/>
          <w:sz w:val="24"/>
          <w:szCs w:val="24"/>
        </w:rPr>
        <w:t xml:space="preserve"> into an engine.  More, even where functional components </w:t>
      </w:r>
      <w:proofErr w:type="gramStart"/>
      <w:r>
        <w:rPr>
          <w:rFonts w:ascii="Times New Roman" w:eastAsia="MS Mincho" w:hAnsi="Times New Roman" w:cs="Times New Roman"/>
          <w:sz w:val="24"/>
          <w:szCs w:val="24"/>
        </w:rPr>
        <w:t>are defined</w:t>
      </w:r>
      <w:proofErr w:type="gramEnd"/>
      <w:r>
        <w:rPr>
          <w:rFonts w:ascii="Times New Roman" w:eastAsia="MS Mincho" w:hAnsi="Times New Roman" w:cs="Times New Roman"/>
          <w:sz w:val="24"/>
          <w:szCs w:val="24"/>
        </w:rPr>
        <w:t xml:space="preserve"> in distinct modules, it is understood that several may be codependent or interact in a unified fas</w:t>
      </w:r>
      <w:r>
        <w:rPr>
          <w:rFonts w:ascii="Times New Roman" w:eastAsia="MS Mincho" w:hAnsi="Times New Roman" w:cs="Times New Roman"/>
          <w:sz w:val="24"/>
          <w:szCs w:val="24"/>
        </w:rPr>
        <w:t>hion (</w:t>
      </w:r>
      <w:r>
        <w:rPr>
          <w:rFonts w:ascii="Times New Roman" w:eastAsia="MS Mincho" w:hAnsi="Times New Roman" w:cs="Times New Roman"/>
          <w:i/>
          <w:sz w:val="24"/>
          <w:szCs w:val="24"/>
        </w:rPr>
        <w:t>e.g.</w:t>
      </w:r>
      <w:r>
        <w:rPr>
          <w:rFonts w:ascii="Times New Roman" w:eastAsia="MS Mincho" w:hAnsi="Times New Roman" w:cs="Times New Roman"/>
          <w:sz w:val="24"/>
          <w:szCs w:val="24"/>
        </w:rPr>
        <w:t>, load balancing component 172 and auto-scaling component 170, configuration component 166 and orchestration component 174).</w:t>
      </w:r>
    </w:p>
    <w:p w14:paraId="42CF83D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Configuration component 166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configure task requests and other interaction between cloud computing data pro</w:t>
      </w:r>
      <w:r>
        <w:rPr>
          <w:rFonts w:ascii="Times New Roman" w:hAnsi="Times New Roman" w:cs="Times New Roman"/>
          <w:sz w:val="24"/>
          <w:szCs w:val="24"/>
        </w:rPr>
        <w:t>cessing system 152 and the cloud services it leverages or manages including dedicated solutions 182 and shared solutions 188.  Each solution may define its own techniques for communications or require particular information, or particularly formatted infor</w:t>
      </w:r>
      <w:r>
        <w:rPr>
          <w:rFonts w:ascii="Times New Roman" w:hAnsi="Times New Roman" w:cs="Times New Roman"/>
          <w:sz w:val="24"/>
          <w:szCs w:val="24"/>
        </w:rPr>
        <w:t xml:space="preserve">mation, for use.  Configuration component 166 ensures that information sent to each solution accords with its requirements, and that traffic from solutions to cloud computing data processing system 152 </w:t>
      </w:r>
      <w:proofErr w:type="gramStart"/>
      <w:r>
        <w:rPr>
          <w:rFonts w:ascii="Times New Roman" w:hAnsi="Times New Roman" w:cs="Times New Roman"/>
          <w:sz w:val="24"/>
          <w:szCs w:val="24"/>
        </w:rPr>
        <w:t>is understood</w:t>
      </w:r>
      <w:proofErr w:type="gramEnd"/>
      <w:r>
        <w:rPr>
          <w:rFonts w:ascii="Times New Roman" w:hAnsi="Times New Roman" w:cs="Times New Roman"/>
          <w:sz w:val="24"/>
          <w:szCs w:val="24"/>
        </w:rPr>
        <w:t>.  In embodiments, configuration componen</w:t>
      </w:r>
      <w:r>
        <w:rPr>
          <w:rFonts w:ascii="Times New Roman" w:hAnsi="Times New Roman" w:cs="Times New Roman"/>
          <w:sz w:val="24"/>
          <w:szCs w:val="24"/>
        </w:rPr>
        <w:t xml:space="preserve">t 166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for encoding, transformation, translation, </w:t>
      </w:r>
      <w:r>
        <w:rPr>
          <w:rFonts w:ascii="Times New Roman" w:hAnsi="Times New Roman" w:cs="Times New Roman"/>
          <w:i/>
          <w:sz w:val="24"/>
          <w:szCs w:val="24"/>
        </w:rPr>
        <w:t>et cetera</w:t>
      </w:r>
      <w:r>
        <w:rPr>
          <w:rFonts w:ascii="Times New Roman" w:hAnsi="Times New Roman" w:cs="Times New Roman"/>
          <w:sz w:val="24"/>
          <w:szCs w:val="24"/>
        </w:rPr>
        <w:t>, of task information or other information to standardize such information in accordance with the arrangement of task repository 160 or other components of cloud computing data processin</w:t>
      </w:r>
      <w:r>
        <w:rPr>
          <w:rFonts w:ascii="Times New Roman" w:hAnsi="Times New Roman" w:cs="Times New Roman"/>
          <w:sz w:val="24"/>
          <w:szCs w:val="24"/>
        </w:rPr>
        <w:t>g system 152.</w:t>
      </w:r>
    </w:p>
    <w:p w14:paraId="2E0146A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configuration component receives or builds (</w:t>
      </w:r>
      <w:r>
        <w:rPr>
          <w:rFonts w:ascii="Times New Roman" w:hAnsi="Times New Roman" w:cs="Times New Roman"/>
          <w:i/>
          <w:sz w:val="24"/>
          <w:szCs w:val="24"/>
        </w:rPr>
        <w:t>e.g.</w:t>
      </w:r>
      <w:r>
        <w:rPr>
          <w:rFonts w:ascii="Times New Roman" w:hAnsi="Times New Roman" w:cs="Times New Roman"/>
          <w:sz w:val="24"/>
          <w:szCs w:val="24"/>
        </w:rPr>
        <w:t>, collects information and/or encodes) JSON files containing data describing how resources (including VMs 184 in dedicated solutions 182) are created and/or tasks assigned.  Thes</w:t>
      </w:r>
      <w:r>
        <w:rPr>
          <w:rFonts w:ascii="Times New Roman" w:hAnsi="Times New Roman" w:cs="Times New Roman"/>
          <w:sz w:val="24"/>
          <w:szCs w:val="24"/>
        </w:rPr>
        <w:t xml:space="preserve">e JSON files can be task entries and/or other cloud solution information, and can be stored in task repository 160.  User customizations can also be included.  </w:t>
      </w:r>
      <w:proofErr w:type="gramStart"/>
      <w:r>
        <w:rPr>
          <w:rFonts w:ascii="Times New Roman" w:hAnsi="Times New Roman" w:cs="Times New Roman"/>
          <w:sz w:val="24"/>
          <w:szCs w:val="24"/>
        </w:rPr>
        <w:t xml:space="preserve">JSON files can include, </w:t>
      </w:r>
      <w:r>
        <w:rPr>
          <w:rFonts w:ascii="Times New Roman" w:hAnsi="Times New Roman" w:cs="Times New Roman"/>
          <w:i/>
          <w:sz w:val="24"/>
          <w:szCs w:val="24"/>
        </w:rPr>
        <w:t>e.g.</w:t>
      </w:r>
      <w:r>
        <w:rPr>
          <w:rFonts w:ascii="Times New Roman" w:hAnsi="Times New Roman" w:cs="Times New Roman"/>
          <w:sz w:val="24"/>
          <w:szCs w:val="24"/>
        </w:rPr>
        <w:t xml:space="preserve">, a class configuration including a connection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iden</w:t>
      </w:r>
      <w:r>
        <w:rPr>
          <w:rFonts w:ascii="Times New Roman" w:hAnsi="Times New Roman" w:cs="Times New Roman"/>
          <w:sz w:val="24"/>
          <w:szCs w:val="24"/>
        </w:rPr>
        <w:t xml:space="preserve">tifies the broker), a tasking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for task allocation and certain aspects of load balancing and auto-scaling), a resource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for orchestration for starting, stopping, and configuring VMs), a storage </w:t>
      </w:r>
      <w:proofErr w:type="spellStart"/>
      <w:r>
        <w:rPr>
          <w:rFonts w:ascii="Times New Roman" w:hAnsi="Times New Roman" w:cs="Times New Roman"/>
          <w:sz w:val="24"/>
          <w:szCs w:val="24"/>
        </w:rPr>
        <w:t>classname</w:t>
      </w:r>
      <w:proofErr w:type="spellEnd"/>
      <w:r>
        <w:rPr>
          <w:rFonts w:ascii="Times New Roman" w:hAnsi="Times New Roman" w:cs="Times New Roman"/>
          <w:sz w:val="24"/>
          <w:szCs w:val="24"/>
        </w:rPr>
        <w:t xml:space="preserve"> (which includes rules and locations for storage); a logging configuration including a logging configuration file (determines a verbosity level for different components of cloud computing data processing system 152; can be a log4j file), logs dire</w:t>
      </w:r>
      <w:r>
        <w:rPr>
          <w:rFonts w:ascii="Times New Roman" w:hAnsi="Times New Roman" w:cs="Times New Roman"/>
          <w:sz w:val="24"/>
          <w:szCs w:val="24"/>
        </w:rPr>
        <w:t>ctory (log storage location(s)), resource time check (time in seconds to monitor resource loading), and do not terminate list (VMs which should not be terminated regardless of resource load); a VM configuration file (</w:t>
      </w:r>
      <w:r>
        <w:rPr>
          <w:rFonts w:ascii="Times New Roman" w:hAnsi="Times New Roman" w:cs="Times New Roman"/>
          <w:i/>
          <w:sz w:val="24"/>
          <w:szCs w:val="24"/>
        </w:rPr>
        <w:t>e.g.</w:t>
      </w:r>
      <w:r>
        <w:rPr>
          <w:rFonts w:ascii="Times New Roman" w:hAnsi="Times New Roman" w:cs="Times New Roman"/>
          <w:sz w:val="24"/>
          <w:szCs w:val="24"/>
        </w:rPr>
        <w:t>, select and open file controls for</w:t>
      </w:r>
      <w:r>
        <w:rPr>
          <w:rFonts w:ascii="Times New Roman" w:hAnsi="Times New Roman" w:cs="Times New Roman"/>
          <w:sz w:val="24"/>
          <w:szCs w:val="24"/>
        </w:rPr>
        <w:t xml:space="preserve"> </w:t>
      </w:r>
      <w:r>
        <w:rPr>
          <w:rFonts w:ascii="Times New Roman" w:hAnsi="Times New Roman" w:cs="Times New Roman"/>
          <w:sz w:val="24"/>
          <w:szCs w:val="24"/>
        </w:rPr>
        <w:lastRenderedPageBreak/>
        <w:t>providing and editing JSON files; VMs can read changes without restarting); and a broker configuration including a broker’s URL and engine identifier (</w:t>
      </w:r>
      <w:r>
        <w:rPr>
          <w:rFonts w:ascii="Times New Roman" w:hAnsi="Times New Roman" w:cs="Times New Roman"/>
          <w:i/>
          <w:sz w:val="24"/>
          <w:szCs w:val="24"/>
        </w:rPr>
        <w:t>e.g.</w:t>
      </w:r>
      <w:r>
        <w:rPr>
          <w:rFonts w:ascii="Times New Roman" w:hAnsi="Times New Roman" w:cs="Times New Roman"/>
          <w:sz w:val="24"/>
          <w:szCs w:val="24"/>
        </w:rPr>
        <w:t>, identifying backend 164).</w:t>
      </w:r>
      <w:proofErr w:type="gramEnd"/>
    </w:p>
    <w:p w14:paraId="01FFC74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Orchestration component 174 provides instructions (</w:t>
      </w:r>
      <w:r>
        <w:rPr>
          <w:rFonts w:ascii="Times New Roman" w:hAnsi="Times New Roman" w:cs="Times New Roman"/>
          <w:i/>
          <w:sz w:val="24"/>
          <w:szCs w:val="24"/>
        </w:rPr>
        <w:t>e.g.</w:t>
      </w:r>
      <w:r>
        <w:rPr>
          <w:rFonts w:ascii="Times New Roman" w:hAnsi="Times New Roman" w:cs="Times New Roman"/>
          <w:sz w:val="24"/>
          <w:szCs w:val="24"/>
        </w:rPr>
        <w:t>, to dedicated so</w:t>
      </w:r>
      <w:r>
        <w:rPr>
          <w:rFonts w:ascii="Times New Roman" w:hAnsi="Times New Roman" w:cs="Times New Roman"/>
          <w:sz w:val="24"/>
          <w:szCs w:val="24"/>
        </w:rPr>
        <w:t>lutions 182) or requests (</w:t>
      </w:r>
      <w:r>
        <w:rPr>
          <w:rFonts w:ascii="Times New Roman" w:hAnsi="Times New Roman" w:cs="Times New Roman"/>
          <w:i/>
          <w:sz w:val="24"/>
          <w:szCs w:val="24"/>
        </w:rPr>
        <w:t>e.g.</w:t>
      </w:r>
      <w:r>
        <w:rPr>
          <w:rFonts w:ascii="Times New Roman" w:hAnsi="Times New Roman" w:cs="Times New Roman"/>
          <w:sz w:val="24"/>
          <w:szCs w:val="24"/>
        </w:rPr>
        <w:t xml:space="preserve">, to shared solutions 188) based on determinations made by cloud computing data processing system 152 or received from users 178.  Orchestration component 174 can interact with agents 186 or instantiate new VMs 184 including </w:t>
      </w:r>
      <w:r>
        <w:rPr>
          <w:rFonts w:ascii="Times New Roman" w:hAnsi="Times New Roman" w:cs="Times New Roman"/>
          <w:sz w:val="24"/>
          <w:szCs w:val="24"/>
        </w:rPr>
        <w:t>agents 186.  Orchestration component 174 can also interact with gateways 192 to provide requests to shared solution 188.</w:t>
      </w:r>
    </w:p>
    <w:p w14:paraId="4C8C2C55"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configuration component 166 and orchestration component 174 can be used to assign tasks to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or more VMs 184 of the d</w:t>
      </w:r>
      <w:r>
        <w:rPr>
          <w:rFonts w:ascii="Times New Roman" w:hAnsi="Times New Roman" w:cs="Times New Roman"/>
          <w:sz w:val="24"/>
          <w:szCs w:val="24"/>
        </w:rPr>
        <w:t>edicated solutions 182 and/or one or more shared solutions 188.  Where assignment is to one or more dedicated solutions 182, dedicated parameters, matching those required for task assignment to each dedicated solution, can be sourced from task repository 1</w:t>
      </w:r>
      <w:r>
        <w:rPr>
          <w:rFonts w:ascii="Times New Roman" w:hAnsi="Times New Roman" w:cs="Times New Roman"/>
          <w:sz w:val="24"/>
          <w:szCs w:val="24"/>
        </w:rPr>
        <w:t>60 and appropriately encoded (</w:t>
      </w:r>
      <w:r>
        <w:rPr>
          <w:rFonts w:ascii="Times New Roman" w:hAnsi="Times New Roman" w:cs="Times New Roman"/>
          <w:i/>
          <w:sz w:val="24"/>
          <w:szCs w:val="24"/>
        </w:rPr>
        <w:t>e.g.</w:t>
      </w:r>
      <w:r>
        <w:rPr>
          <w:rFonts w:ascii="Times New Roman" w:hAnsi="Times New Roman" w:cs="Times New Roman"/>
          <w:sz w:val="24"/>
          <w:szCs w:val="24"/>
        </w:rPr>
        <w:t>, to a dedicated format for a given dedicated solution) for handling by one or more of agents 186.  Similarly, where assignment is to one or more shared solutions 188, shared parameters, matching those required for task as</w:t>
      </w:r>
      <w:r>
        <w:rPr>
          <w:rFonts w:ascii="Times New Roman" w:hAnsi="Times New Roman" w:cs="Times New Roman"/>
          <w:sz w:val="24"/>
          <w:szCs w:val="24"/>
        </w:rPr>
        <w:t>signment to each shared solution, can be sourced from task repository 160 and appropriately encoded (</w:t>
      </w:r>
      <w:r>
        <w:rPr>
          <w:rFonts w:ascii="Times New Roman" w:hAnsi="Times New Roman" w:cs="Times New Roman"/>
          <w:i/>
          <w:sz w:val="24"/>
          <w:szCs w:val="24"/>
        </w:rPr>
        <w:t>e.g.</w:t>
      </w:r>
      <w:r>
        <w:rPr>
          <w:rFonts w:ascii="Times New Roman" w:hAnsi="Times New Roman" w:cs="Times New Roman"/>
          <w:sz w:val="24"/>
          <w:szCs w:val="24"/>
        </w:rPr>
        <w:t xml:space="preserve">, to a shared format for a given shared solution) for receipt by one or more of gateways 192.  Orchestrator 174 or another component can provide these </w:t>
      </w:r>
      <w:r>
        <w:rPr>
          <w:rFonts w:ascii="Times New Roman" w:hAnsi="Times New Roman" w:cs="Times New Roman"/>
          <w:sz w:val="24"/>
          <w:szCs w:val="24"/>
        </w:rPr>
        <w:t>parameters, as separate parameters or as a consolidated instruction/request.  As discussed herein, the target for task allocation may vary based on load balancing, auto scaling, or other techniques.</w:t>
      </w:r>
    </w:p>
    <w:p w14:paraId="388D8E4D"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Run mode component 168 allows management of task allocati</w:t>
      </w:r>
      <w:r>
        <w:rPr>
          <w:rFonts w:ascii="Times New Roman" w:hAnsi="Times New Roman" w:cs="Times New Roman"/>
          <w:sz w:val="24"/>
          <w:szCs w:val="24"/>
        </w:rPr>
        <w:t xml:space="preserve">on between dedicated solutions 182 and shared solutions 188.  Tasks </w:t>
      </w:r>
      <w:proofErr w:type="gramStart"/>
      <w:r>
        <w:rPr>
          <w:rFonts w:ascii="Times New Roman" w:hAnsi="Times New Roman" w:cs="Times New Roman"/>
          <w:sz w:val="24"/>
          <w:szCs w:val="24"/>
        </w:rPr>
        <w:t>can be allocated</w:t>
      </w:r>
      <w:proofErr w:type="gramEnd"/>
      <w:r>
        <w:rPr>
          <w:rFonts w:ascii="Times New Roman" w:hAnsi="Times New Roman" w:cs="Times New Roman"/>
          <w:sz w:val="24"/>
          <w:szCs w:val="24"/>
        </w:rPr>
        <w:t xml:space="preserve"> according to a running mode implemented by run mode component 168.  Running modes include a dedicated mode configured to direct the tasks to one or more dedicated solution</w:t>
      </w:r>
      <w:r>
        <w:rPr>
          <w:rFonts w:ascii="Times New Roman" w:hAnsi="Times New Roman" w:cs="Times New Roman"/>
          <w:sz w:val="24"/>
          <w:szCs w:val="24"/>
        </w:rPr>
        <w:t xml:space="preserve">s 182, a </w:t>
      </w:r>
      <w:r>
        <w:rPr>
          <w:rFonts w:ascii="Times New Roman" w:hAnsi="Times New Roman" w:cs="Times New Roman"/>
          <w:sz w:val="24"/>
          <w:szCs w:val="24"/>
        </w:rPr>
        <w:lastRenderedPageBreak/>
        <w:t xml:space="preserve">serverless mode configured to direct the tasks to one or more shared solutions 188, and a hybrid mode configured to direct the tasks to a combination of the dedicated solutions 182 and the shared solutions 188.  </w:t>
      </w:r>
      <w:proofErr w:type="gramStart"/>
      <w:r>
        <w:rPr>
          <w:rFonts w:ascii="Times New Roman" w:hAnsi="Times New Roman" w:cs="Times New Roman"/>
          <w:sz w:val="24"/>
          <w:szCs w:val="24"/>
        </w:rPr>
        <w:t>Based on the selected running mode,</w:t>
      </w:r>
      <w:r>
        <w:rPr>
          <w:rFonts w:ascii="Times New Roman" w:hAnsi="Times New Roman" w:cs="Times New Roman"/>
          <w:sz w:val="24"/>
          <w:szCs w:val="24"/>
        </w:rPr>
        <w:t xml:space="preserve"> orchestrator component 174 can direct one or more agents 186 associated with one or more virtual machines 184 of the dedicated solutions 182 to execute the tasks if the tasks are allocated according to the dedicated mode or the hybrid mode, or provide tas</w:t>
      </w:r>
      <w:r>
        <w:rPr>
          <w:rFonts w:ascii="Times New Roman" w:hAnsi="Times New Roman" w:cs="Times New Roman"/>
          <w:sz w:val="24"/>
          <w:szCs w:val="24"/>
        </w:rPr>
        <w:t>k parameters to one or more gateways 192 associated with the shared solutions 188 if the tasks are allocated according to the serverless mode or the hybrid mode.</w:t>
      </w:r>
      <w:proofErr w:type="gramEnd"/>
      <w:r>
        <w:rPr>
          <w:rFonts w:ascii="Times New Roman" w:hAnsi="Times New Roman" w:cs="Times New Roman"/>
          <w:sz w:val="24"/>
          <w:szCs w:val="24"/>
        </w:rPr>
        <w:t xml:space="preserve">  Default running mode(s) can exist which can be override-able by user input or contextual anal</w:t>
      </w:r>
      <w:r>
        <w:rPr>
          <w:rFonts w:ascii="Times New Roman" w:hAnsi="Times New Roman" w:cs="Times New Roman"/>
          <w:sz w:val="24"/>
          <w:szCs w:val="24"/>
        </w:rPr>
        <w:t>ysis.  Running modes can utilize disparate services, assigning tasks indicated for serverless or hybrid handling to multiple disparate services among shared solutions 188, and/or assigning tasks indicated for dedicated or hybrid handling to multiple dispar</w:t>
      </w:r>
      <w:r>
        <w:rPr>
          <w:rFonts w:ascii="Times New Roman" w:hAnsi="Times New Roman" w:cs="Times New Roman"/>
          <w:sz w:val="24"/>
          <w:szCs w:val="24"/>
        </w:rPr>
        <w:t>ate dedicated solutions 182.</w:t>
      </w:r>
    </w:p>
    <w:p w14:paraId="2998ED27"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w:t>
      </w:r>
      <w:proofErr w:type="gramStart"/>
      <w:r>
        <w:rPr>
          <w:rFonts w:ascii="Times New Roman" w:hAnsi="Times New Roman" w:cs="Times New Roman"/>
          <w:sz w:val="24"/>
          <w:szCs w:val="24"/>
        </w:rPr>
        <w:t>running mode can be selected by a user interacting with interface 158</w:t>
      </w:r>
      <w:proofErr w:type="gramEnd"/>
      <w:r>
        <w:rPr>
          <w:rFonts w:ascii="Times New Roman" w:hAnsi="Times New Roman" w:cs="Times New Roman"/>
          <w:sz w:val="24"/>
          <w:szCs w:val="24"/>
        </w:rPr>
        <w:t xml:space="preserve">.  In embodiments, running modes </w:t>
      </w:r>
      <w:proofErr w:type="gramStart"/>
      <w:r>
        <w:rPr>
          <w:rFonts w:ascii="Times New Roman" w:hAnsi="Times New Roman" w:cs="Times New Roman"/>
          <w:sz w:val="24"/>
          <w:szCs w:val="24"/>
        </w:rPr>
        <w:t>can be selected</w:t>
      </w:r>
      <w:proofErr w:type="gramEnd"/>
      <w:r>
        <w:rPr>
          <w:rFonts w:ascii="Times New Roman" w:hAnsi="Times New Roman" w:cs="Times New Roman"/>
          <w:sz w:val="24"/>
          <w:szCs w:val="24"/>
        </w:rPr>
        <w:t xml:space="preserve"> by cloud computing data processing system 152.  Where selected by system 152, analytics compo</w:t>
      </w:r>
      <w:r>
        <w:rPr>
          <w:rFonts w:ascii="Times New Roman" w:hAnsi="Times New Roman" w:cs="Times New Roman"/>
          <w:sz w:val="24"/>
          <w:szCs w:val="24"/>
        </w:rPr>
        <w:t>nent 176 can determine costs associated with the tasks based on the dedicated mode, the serverless mode, and the hybrid mode.  Dedicated solutions 182 may have certain fixed costs associated with fixed resources, while shared solutions 188 may include grea</w:t>
      </w:r>
      <w:r>
        <w:rPr>
          <w:rFonts w:ascii="Times New Roman" w:hAnsi="Times New Roman" w:cs="Times New Roman"/>
          <w:sz w:val="24"/>
          <w:szCs w:val="24"/>
        </w:rPr>
        <w:t xml:space="preserve">ter scalability but </w:t>
      </w:r>
      <w:proofErr w:type="gramStart"/>
      <w:r>
        <w:rPr>
          <w:rFonts w:ascii="Times New Roman" w:hAnsi="Times New Roman" w:cs="Times New Roman"/>
          <w:sz w:val="24"/>
          <w:szCs w:val="24"/>
        </w:rPr>
        <w:t>costs which</w:t>
      </w:r>
      <w:proofErr w:type="gramEnd"/>
      <w:r>
        <w:rPr>
          <w:rFonts w:ascii="Times New Roman" w:hAnsi="Times New Roman" w:cs="Times New Roman"/>
          <w:sz w:val="24"/>
          <w:szCs w:val="24"/>
        </w:rPr>
        <w:t xml:space="preserve"> increase with resource utilization or prioritization.  Accordingly, running modes </w:t>
      </w:r>
      <w:proofErr w:type="gramStart"/>
      <w:r>
        <w:rPr>
          <w:rFonts w:ascii="Times New Roman" w:hAnsi="Times New Roman" w:cs="Times New Roman"/>
          <w:sz w:val="24"/>
          <w:szCs w:val="24"/>
        </w:rPr>
        <w:t>can be selected</w:t>
      </w:r>
      <w:proofErr w:type="gramEnd"/>
      <w:r>
        <w:rPr>
          <w:rFonts w:ascii="Times New Roman" w:hAnsi="Times New Roman" w:cs="Times New Roman"/>
          <w:sz w:val="24"/>
          <w:szCs w:val="24"/>
        </w:rPr>
        <w:t xml:space="preserve"> to meet cost goals (</w:t>
      </w:r>
      <w:r>
        <w:rPr>
          <w:rFonts w:ascii="Times New Roman" w:hAnsi="Times New Roman" w:cs="Times New Roman"/>
          <w:i/>
          <w:sz w:val="24"/>
          <w:szCs w:val="24"/>
        </w:rPr>
        <w:t>e.g.</w:t>
      </w:r>
      <w:r>
        <w:rPr>
          <w:rFonts w:ascii="Times New Roman" w:hAnsi="Times New Roman" w:cs="Times New Roman"/>
          <w:sz w:val="24"/>
          <w:szCs w:val="24"/>
        </w:rPr>
        <w:t>, cost caps, optimization, cost spreading between vendors, minimum purchase amounts).  Similarly, anal</w:t>
      </w:r>
      <w:r>
        <w:rPr>
          <w:rFonts w:ascii="Times New Roman" w:hAnsi="Times New Roman" w:cs="Times New Roman"/>
          <w:sz w:val="24"/>
          <w:szCs w:val="24"/>
        </w:rPr>
        <w:t>ytics component 176 can be configured to determine (or project) performance or resource consumption associated with the tasks based on the dedicated mode, the serverless mode, and the hybrid mode.  Based on necessary service levels, resource caps, urgency,</w:t>
      </w:r>
      <w:r>
        <w:rPr>
          <w:rFonts w:ascii="Times New Roman" w:hAnsi="Times New Roman" w:cs="Times New Roman"/>
          <w:sz w:val="24"/>
          <w:szCs w:val="24"/>
        </w:rPr>
        <w:t xml:space="preserve"> </w:t>
      </w:r>
      <w:r>
        <w:rPr>
          <w:rFonts w:ascii="Times New Roman" w:hAnsi="Times New Roman" w:cs="Times New Roman"/>
          <w:i/>
          <w:sz w:val="24"/>
          <w:szCs w:val="24"/>
        </w:rPr>
        <w:t xml:space="preserve">et </w:t>
      </w:r>
      <w:proofErr w:type="gramStart"/>
      <w:r>
        <w:rPr>
          <w:rFonts w:ascii="Times New Roman" w:hAnsi="Times New Roman" w:cs="Times New Roman"/>
          <w:i/>
          <w:sz w:val="24"/>
          <w:szCs w:val="24"/>
        </w:rPr>
        <w:t>cetera</w:t>
      </w:r>
      <w:r>
        <w:rPr>
          <w:rFonts w:ascii="Times New Roman" w:hAnsi="Times New Roman" w:cs="Times New Roman"/>
          <w:sz w:val="24"/>
          <w:szCs w:val="24"/>
        </w:rPr>
        <w:t>,</w:t>
      </w:r>
      <w:proofErr w:type="gramEnd"/>
      <w:r>
        <w:rPr>
          <w:rFonts w:ascii="Times New Roman" w:hAnsi="Times New Roman" w:cs="Times New Roman"/>
          <w:sz w:val="24"/>
          <w:szCs w:val="24"/>
        </w:rPr>
        <w:t xml:space="preserve"> running mode can be selected based on performance or resource consumption.</w:t>
      </w:r>
    </w:p>
    <w:p w14:paraId="6ACEA817"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In embodiments, orchestration component 174 can be configured to start or stop (</w:t>
      </w:r>
      <w:r>
        <w:rPr>
          <w:rFonts w:ascii="Times New Roman" w:hAnsi="Times New Roman" w:cs="Times New Roman"/>
          <w:i/>
          <w:sz w:val="24"/>
          <w:szCs w:val="24"/>
        </w:rPr>
        <w:t>e.g.</w:t>
      </w:r>
      <w:r>
        <w:rPr>
          <w:rFonts w:ascii="Times New Roman" w:hAnsi="Times New Roman" w:cs="Times New Roman"/>
          <w:sz w:val="24"/>
          <w:szCs w:val="24"/>
        </w:rPr>
        <w:t>, instantiate or terminate, allocate or deallocate) one or more of VMs 184 based on t</w:t>
      </w:r>
      <w:r>
        <w:rPr>
          <w:rFonts w:ascii="Times New Roman" w:hAnsi="Times New Roman" w:cs="Times New Roman"/>
          <w:sz w:val="24"/>
          <w:szCs w:val="24"/>
        </w:rPr>
        <w:t>he dedicated mode or the hybrid mode.</w:t>
      </w:r>
    </w:p>
    <w:p w14:paraId="151359AB"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Selection of the running mode, and more general allocation performed by orchestration component 174, </w:t>
      </w:r>
      <w:proofErr w:type="gramStart"/>
      <w:r>
        <w:rPr>
          <w:rFonts w:ascii="Times New Roman" w:hAnsi="Times New Roman" w:cs="Times New Roman"/>
          <w:sz w:val="24"/>
          <w:szCs w:val="24"/>
        </w:rPr>
        <w:t>can also be driven</w:t>
      </w:r>
      <w:proofErr w:type="gramEnd"/>
      <w:r>
        <w:rPr>
          <w:rFonts w:ascii="Times New Roman" w:hAnsi="Times New Roman" w:cs="Times New Roman"/>
          <w:sz w:val="24"/>
          <w:szCs w:val="24"/>
        </w:rPr>
        <w:t xml:space="preserve"> by constraints associated with particular solutions.  For example, certain cloud services include </w:t>
      </w:r>
      <w:r>
        <w:rPr>
          <w:rFonts w:ascii="Times New Roman" w:hAnsi="Times New Roman" w:cs="Times New Roman"/>
          <w:sz w:val="24"/>
          <w:szCs w:val="24"/>
        </w:rPr>
        <w:t xml:space="preserve">a timeout period after which a task </w:t>
      </w:r>
      <w:proofErr w:type="gramStart"/>
      <w:r>
        <w:rPr>
          <w:rFonts w:ascii="Times New Roman" w:hAnsi="Times New Roman" w:cs="Times New Roman"/>
          <w:sz w:val="24"/>
          <w:szCs w:val="24"/>
        </w:rPr>
        <w:t>is terminated</w:t>
      </w:r>
      <w:proofErr w:type="gramEnd"/>
      <w:r>
        <w:rPr>
          <w:rFonts w:ascii="Times New Roman" w:hAnsi="Times New Roman" w:cs="Times New Roman"/>
          <w:sz w:val="24"/>
          <w:szCs w:val="24"/>
        </w:rPr>
        <w:t xml:space="preserve"> whether or not the task was completed.  Accordingly, based on task parameters or other information, a running mode can be selected, or more general task allocation made, to avoid assigning </w:t>
      </w:r>
      <w:proofErr w:type="gramStart"/>
      <w:r>
        <w:rPr>
          <w:rFonts w:ascii="Times New Roman" w:hAnsi="Times New Roman" w:cs="Times New Roman"/>
          <w:sz w:val="24"/>
          <w:szCs w:val="24"/>
        </w:rPr>
        <w:t>tasks which</w:t>
      </w:r>
      <w:proofErr w:type="gramEnd"/>
      <w:r>
        <w:rPr>
          <w:rFonts w:ascii="Times New Roman" w:hAnsi="Times New Roman" w:cs="Times New Roman"/>
          <w:sz w:val="24"/>
          <w:szCs w:val="24"/>
        </w:rPr>
        <w:t xml:space="preserve"> may e</w:t>
      </w:r>
      <w:r>
        <w:rPr>
          <w:rFonts w:ascii="Times New Roman" w:hAnsi="Times New Roman" w:cs="Times New Roman"/>
          <w:sz w:val="24"/>
          <w:szCs w:val="24"/>
        </w:rPr>
        <w:t xml:space="preserve">xceed certain services’ timeouts to those services.  Other solution constraints, particularly in shared solutions 188, </w:t>
      </w:r>
      <w:proofErr w:type="gramStart"/>
      <w:r>
        <w:rPr>
          <w:rFonts w:ascii="Times New Roman" w:hAnsi="Times New Roman" w:cs="Times New Roman"/>
          <w:sz w:val="24"/>
          <w:szCs w:val="24"/>
        </w:rPr>
        <w:t>can be built</w:t>
      </w:r>
      <w:proofErr w:type="gramEnd"/>
      <w:r>
        <w:rPr>
          <w:rFonts w:ascii="Times New Roman" w:hAnsi="Times New Roman" w:cs="Times New Roman"/>
          <w:sz w:val="24"/>
          <w:szCs w:val="24"/>
        </w:rPr>
        <w:t xml:space="preserve"> into rules associated with run mode component 168, auto-scaling component 170, load balancing component 172, </w:t>
      </w:r>
      <w:r>
        <w:rPr>
          <w:rFonts w:ascii="Times New Roman" w:hAnsi="Times New Roman" w:cs="Times New Roman"/>
          <w:i/>
          <w:sz w:val="24"/>
          <w:szCs w:val="24"/>
        </w:rPr>
        <w:t>et cetera</w:t>
      </w:r>
      <w:r>
        <w:rPr>
          <w:rFonts w:ascii="Times New Roman" w:hAnsi="Times New Roman" w:cs="Times New Roman"/>
          <w:sz w:val="24"/>
          <w:szCs w:val="24"/>
        </w:rPr>
        <w:t xml:space="preserve">. </w:t>
      </w:r>
    </w:p>
    <w:p w14:paraId="2263AA66"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in conjunction with load balancing component 172, creates efficiency between performance and economy by making resources available for tasks based on overall task demand.  Auto-scaling component is configured to provide a scale-</w:t>
      </w:r>
      <w:r>
        <w:rPr>
          <w:rFonts w:ascii="Times New Roman" w:hAnsi="Times New Roman" w:cs="Times New Roman"/>
          <w:sz w:val="24"/>
          <w:szCs w:val="24"/>
        </w:rPr>
        <w:t xml:space="preserve">up instruction when resource utilization of the tasks, based on performance metrics (as developed from, </w:t>
      </w:r>
      <w:r>
        <w:rPr>
          <w:rFonts w:ascii="Times New Roman" w:hAnsi="Times New Roman" w:cs="Times New Roman"/>
          <w:i/>
          <w:sz w:val="24"/>
          <w:szCs w:val="24"/>
        </w:rPr>
        <w:t>e.g.</w:t>
      </w:r>
      <w:r>
        <w:rPr>
          <w:rFonts w:ascii="Times New Roman" w:hAnsi="Times New Roman" w:cs="Times New Roman"/>
          <w:sz w:val="24"/>
          <w:szCs w:val="24"/>
        </w:rPr>
        <w:t xml:space="preserve">, analytics component 176), is above a first utilization threshold.  </w:t>
      </w:r>
      <w:proofErr w:type="gramStart"/>
      <w:r>
        <w:rPr>
          <w:rFonts w:ascii="Times New Roman" w:hAnsi="Times New Roman" w:cs="Times New Roman"/>
          <w:sz w:val="24"/>
          <w:szCs w:val="24"/>
        </w:rPr>
        <w:t>The first utilization threshold can be a percentage utilization for one or more</w:t>
      </w:r>
      <w:r>
        <w:rPr>
          <w:rFonts w:ascii="Times New Roman" w:hAnsi="Times New Roman" w:cs="Times New Roman"/>
          <w:sz w:val="24"/>
          <w:szCs w:val="24"/>
        </w:rPr>
        <w:t xml:space="preserve"> resources, an absolute amount of resources, a dynamic threshold based on demand projections (</w:t>
      </w:r>
      <w:r>
        <w:rPr>
          <w:rFonts w:ascii="Times New Roman" w:hAnsi="Times New Roman" w:cs="Times New Roman"/>
          <w:i/>
          <w:sz w:val="24"/>
          <w:szCs w:val="24"/>
        </w:rPr>
        <w:t>e.g.</w:t>
      </w:r>
      <w:r>
        <w:rPr>
          <w:rFonts w:ascii="Times New Roman" w:hAnsi="Times New Roman" w:cs="Times New Roman"/>
          <w:sz w:val="24"/>
          <w:szCs w:val="24"/>
        </w:rPr>
        <w:t xml:space="preserve">, whether an identified task or standard deviation from existing demand can be supported), expected termination times for currently running tasks, </w:t>
      </w:r>
      <w:r>
        <w:rPr>
          <w:rFonts w:ascii="Times New Roman" w:hAnsi="Times New Roman" w:cs="Times New Roman"/>
          <w:i/>
          <w:sz w:val="24"/>
          <w:szCs w:val="24"/>
        </w:rPr>
        <w:t>et cetera</w:t>
      </w:r>
      <w:r>
        <w:rPr>
          <w:rFonts w:ascii="Times New Roman" w:hAnsi="Times New Roman" w:cs="Times New Roman"/>
          <w:sz w:val="24"/>
          <w:szCs w:val="24"/>
        </w:rPr>
        <w:t xml:space="preserve">, </w:t>
      </w:r>
      <w:r>
        <w:rPr>
          <w:rFonts w:ascii="Times New Roman" w:hAnsi="Times New Roman" w:cs="Times New Roman"/>
          <w:sz w:val="24"/>
          <w:szCs w:val="24"/>
        </w:rPr>
        <w:t>and can be based on context (</w:t>
      </w:r>
      <w:r>
        <w:rPr>
          <w:rFonts w:ascii="Times New Roman" w:hAnsi="Times New Roman" w:cs="Times New Roman"/>
          <w:i/>
          <w:sz w:val="24"/>
          <w:szCs w:val="24"/>
        </w:rPr>
        <w:t>e.g.</w:t>
      </w:r>
      <w:r>
        <w:rPr>
          <w:rFonts w:ascii="Times New Roman" w:hAnsi="Times New Roman" w:cs="Times New Roman"/>
          <w:sz w:val="24"/>
          <w:szCs w:val="24"/>
        </w:rPr>
        <w:t>, based on the number of VMs available, number of tasks running, historical demand; where historical demand is analyzed cloud computing data processing system 152 can utilize pattern recognition, artificial intelligence, or</w:t>
      </w:r>
      <w:r>
        <w:rPr>
          <w:rFonts w:ascii="Times New Roman" w:hAnsi="Times New Roman" w:cs="Times New Roman"/>
          <w:sz w:val="24"/>
          <w:szCs w:val="24"/>
        </w:rPr>
        <w:t xml:space="preserve"> machine learning to develop models or projections).</w:t>
      </w:r>
      <w:proofErr w:type="gramEnd"/>
      <w:r>
        <w:rPr>
          <w:rFonts w:ascii="Times New Roman" w:hAnsi="Times New Roman" w:cs="Times New Roman"/>
          <w:sz w:val="24"/>
          <w:szCs w:val="24"/>
        </w:rPr>
        <w:t xml:space="preserve">  Auto-scaling component </w:t>
      </w:r>
      <w:proofErr w:type="gramStart"/>
      <w:r>
        <w:rPr>
          <w:rFonts w:ascii="Times New Roman" w:hAnsi="Times New Roman" w:cs="Times New Roman"/>
          <w:sz w:val="24"/>
          <w:szCs w:val="24"/>
        </w:rPr>
        <w:t>is also configured</w:t>
      </w:r>
      <w:proofErr w:type="gramEnd"/>
      <w:r>
        <w:rPr>
          <w:rFonts w:ascii="Times New Roman" w:hAnsi="Times New Roman" w:cs="Times New Roman"/>
          <w:sz w:val="24"/>
          <w:szCs w:val="24"/>
        </w:rPr>
        <w:t xml:space="preserve"> to provide a scale-down instruction </w:t>
      </w:r>
      <w:r>
        <w:rPr>
          <w:rFonts w:ascii="Times New Roman" w:hAnsi="Times New Roman" w:cs="Times New Roman"/>
          <w:sz w:val="24"/>
          <w:szCs w:val="24"/>
        </w:rPr>
        <w:lastRenderedPageBreak/>
        <w:t xml:space="preserve">when resource utilization of the tasks, based on the performance metrics, is below a second utilization threshold and a </w:t>
      </w:r>
      <w:proofErr w:type="spellStart"/>
      <w:r>
        <w:rPr>
          <w:rFonts w:ascii="Times New Roman" w:hAnsi="Times New Roman" w:cs="Times New Roman"/>
          <w:sz w:val="24"/>
          <w:szCs w:val="24"/>
        </w:rPr>
        <w:t>deco</w:t>
      </w:r>
      <w:r>
        <w:rPr>
          <w:rFonts w:ascii="Times New Roman" w:hAnsi="Times New Roman" w:cs="Times New Roman"/>
          <w:sz w:val="24"/>
          <w:szCs w:val="24"/>
        </w:rPr>
        <w:t>nfliction</w:t>
      </w:r>
      <w:proofErr w:type="spellEnd"/>
      <w:r>
        <w:rPr>
          <w:rFonts w:ascii="Times New Roman" w:hAnsi="Times New Roman" w:cs="Times New Roman"/>
          <w:sz w:val="24"/>
          <w:szCs w:val="24"/>
        </w:rPr>
        <w:t xml:space="preserve"> check is completed.  Once again, the threshold may be static or dynamic and depends on whether resources can be de-allocated without </w:t>
      </w:r>
      <w:proofErr w:type="gramStart"/>
      <w:r>
        <w:rPr>
          <w:rFonts w:ascii="Times New Roman" w:hAnsi="Times New Roman" w:cs="Times New Roman"/>
          <w:sz w:val="24"/>
          <w:szCs w:val="24"/>
        </w:rPr>
        <w:t>impacting</w:t>
      </w:r>
      <w:proofErr w:type="gramEnd"/>
      <w:r>
        <w:rPr>
          <w:rFonts w:ascii="Times New Roman" w:hAnsi="Times New Roman" w:cs="Times New Roman"/>
          <w:sz w:val="24"/>
          <w:szCs w:val="24"/>
        </w:rPr>
        <w:t xml:space="preserve"> running or anticipated tasks.  </w:t>
      </w:r>
    </w:p>
    <w:p w14:paraId="648CC426"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w:t>
      </w:r>
      <w:proofErr w:type="gramStart"/>
      <w:r>
        <w:rPr>
          <w:rFonts w:ascii="Times New Roman" w:hAnsi="Times New Roman" w:cs="Times New Roman"/>
          <w:sz w:val="24"/>
          <w:szCs w:val="24"/>
        </w:rPr>
        <w:t>is conducted</w:t>
      </w:r>
      <w:proofErr w:type="gramEnd"/>
      <w:r>
        <w:rPr>
          <w:rFonts w:ascii="Times New Roman" w:hAnsi="Times New Roman" w:cs="Times New Roman"/>
          <w:sz w:val="24"/>
          <w:szCs w:val="24"/>
        </w:rPr>
        <w:t xml:space="preserve"> to avoid scaling down one of VMs 184</w:t>
      </w:r>
      <w:r>
        <w:rPr>
          <w:rFonts w:ascii="Times New Roman" w:hAnsi="Times New Roman" w:cs="Times New Roman"/>
          <w:sz w:val="24"/>
          <w:szCs w:val="24"/>
        </w:rPr>
        <w:t xml:space="preserve"> or releasing resources from shared solutions 188 prior to task completion on a respective platform.  In embodiments, orchestration component 174 can avoid further task assignment where one of VMs 184 and/or resources of shared solutions 188 </w:t>
      </w:r>
      <w:proofErr w:type="gramStart"/>
      <w:r>
        <w:rPr>
          <w:rFonts w:ascii="Times New Roman" w:hAnsi="Times New Roman" w:cs="Times New Roman"/>
          <w:sz w:val="24"/>
          <w:szCs w:val="24"/>
        </w:rPr>
        <w:t>are indicated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for scaling down.  Because embodiments of auto-scaling component 170 may look at overall resource utilization to determine scaling-up or scaling-down instructions, a lower-level inspection of resources to </w:t>
      </w:r>
      <w:proofErr w:type="gramStart"/>
      <w:r>
        <w:rPr>
          <w:rFonts w:ascii="Times New Roman" w:hAnsi="Times New Roman" w:cs="Times New Roman"/>
          <w:sz w:val="24"/>
          <w:szCs w:val="24"/>
        </w:rPr>
        <w:t>be released</w:t>
      </w:r>
      <w:proofErr w:type="gramEnd"/>
      <w:r>
        <w:rPr>
          <w:rFonts w:ascii="Times New Roman" w:hAnsi="Times New Roman" w:cs="Times New Roman"/>
          <w:sz w:val="24"/>
          <w:szCs w:val="24"/>
        </w:rPr>
        <w:t xml:space="preserve"> can be conducted to ensure no disruptio</w:t>
      </w:r>
      <w:r>
        <w:rPr>
          <w:rFonts w:ascii="Times New Roman" w:hAnsi="Times New Roman" w:cs="Times New Roman"/>
          <w:sz w:val="24"/>
          <w:szCs w:val="24"/>
        </w:rPr>
        <w:t>n occurs prior to their release.</w:t>
      </w:r>
    </w:p>
    <w:p w14:paraId="074DCF62"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can provide consistent auto-scaling regardless of cloud solution utilized.  Configuration elements for auto-scaling can be ported (</w:t>
      </w:r>
      <w:r>
        <w:rPr>
          <w:rFonts w:ascii="Times New Roman" w:hAnsi="Times New Roman" w:cs="Times New Roman"/>
          <w:i/>
          <w:sz w:val="24"/>
          <w:szCs w:val="24"/>
        </w:rPr>
        <w:t>e.g.</w:t>
      </w:r>
      <w:r>
        <w:rPr>
          <w:rFonts w:ascii="Times New Roman" w:hAnsi="Times New Roman" w:cs="Times New Roman"/>
          <w:sz w:val="24"/>
          <w:szCs w:val="24"/>
        </w:rPr>
        <w:t>, by configuration component 166) between solutions.  Such co</w:t>
      </w:r>
      <w:r>
        <w:rPr>
          <w:rFonts w:ascii="Times New Roman" w:hAnsi="Times New Roman" w:cs="Times New Roman"/>
          <w:sz w:val="24"/>
          <w:szCs w:val="24"/>
        </w:rPr>
        <w:t>nfiguration elements can include custom metrics, roles (</w:t>
      </w:r>
      <w:r>
        <w:rPr>
          <w:rFonts w:ascii="Times New Roman" w:hAnsi="Times New Roman" w:cs="Times New Roman"/>
          <w:i/>
          <w:sz w:val="24"/>
          <w:szCs w:val="24"/>
        </w:rPr>
        <w:t>e.g.</w:t>
      </w:r>
      <w:r>
        <w:rPr>
          <w:rFonts w:ascii="Times New Roman" w:hAnsi="Times New Roman" w:cs="Times New Roman"/>
          <w:sz w:val="24"/>
          <w:szCs w:val="24"/>
        </w:rPr>
        <w:t>, permissions for making cloud service requests), launch configuration (</w:t>
      </w:r>
      <w:r>
        <w:rPr>
          <w:rFonts w:ascii="Times New Roman" w:hAnsi="Times New Roman" w:cs="Times New Roman"/>
          <w:i/>
          <w:sz w:val="24"/>
          <w:szCs w:val="24"/>
        </w:rPr>
        <w:t>e.g.</w:t>
      </w:r>
      <w:r>
        <w:rPr>
          <w:rFonts w:ascii="Times New Roman" w:hAnsi="Times New Roman" w:cs="Times New Roman"/>
          <w:sz w:val="24"/>
          <w:szCs w:val="24"/>
        </w:rPr>
        <w:t>, imaging for scaled-up VMs or resources), auto-scaling group definitions, auto-scaling alarms, and auto-scaling policie</w:t>
      </w:r>
      <w:r>
        <w:rPr>
          <w:rFonts w:ascii="Times New Roman" w:hAnsi="Times New Roman" w:cs="Times New Roman"/>
          <w:sz w:val="24"/>
          <w:szCs w:val="24"/>
        </w:rPr>
        <w:t>s.</w:t>
      </w:r>
    </w:p>
    <w:p w14:paraId="4F199374" w14:textId="77777777" w:rsidR="00370979" w:rsidRDefault="007F13FB">
      <w:pPr>
        <w:pStyle w:val="Heading1"/>
        <w:spacing w:line="480" w:lineRule="auto"/>
        <w:ind w:left="0"/>
        <w:rPr>
          <w:rFonts w:ascii="Times New Roman" w:hAnsi="Times New Roman" w:cs="Times New Roman"/>
          <w:sz w:val="24"/>
          <w:szCs w:val="24"/>
        </w:rPr>
      </w:pPr>
      <w:proofErr w:type="gramStart"/>
      <w:r>
        <w:rPr>
          <w:rFonts w:ascii="Times New Roman" w:hAnsi="Times New Roman" w:cs="Times New Roman"/>
          <w:sz w:val="24"/>
          <w:szCs w:val="24"/>
        </w:rPr>
        <w:t>Based on the instructions, orchestration component 174 is configured to, in response to the scale-up instruction, command the dedicated solution to instantiate a new virtual machine to receive at least a portion of the tasks, or provide a scale-up messa</w:t>
      </w:r>
      <w:r>
        <w:rPr>
          <w:rFonts w:ascii="Times New Roman" w:hAnsi="Times New Roman" w:cs="Times New Roman"/>
          <w:sz w:val="24"/>
          <w:szCs w:val="24"/>
        </w:rPr>
        <w:t>ge (or another message to request additional resources; such messages may be proprietary to one or more of shared solutions 188) to one or more shared solutions 188 in preparation for handling at least a portion of the tasks.</w:t>
      </w:r>
      <w:proofErr w:type="gramEnd"/>
      <w:r>
        <w:rPr>
          <w:rFonts w:ascii="Times New Roman" w:hAnsi="Times New Roman" w:cs="Times New Roman"/>
          <w:sz w:val="24"/>
          <w:szCs w:val="24"/>
        </w:rPr>
        <w:t xml:space="preserve">  Orchestration component 174 i</w:t>
      </w:r>
      <w:r>
        <w:rPr>
          <w:rFonts w:ascii="Times New Roman" w:hAnsi="Times New Roman" w:cs="Times New Roman"/>
          <w:sz w:val="24"/>
          <w:szCs w:val="24"/>
        </w:rPr>
        <w:t xml:space="preserve">s also configured to, in response to the scale-down instruction, command the dedicated solution to terminate an existing virtual </w:t>
      </w:r>
      <w:r>
        <w:rPr>
          <w:rFonts w:ascii="Times New Roman" w:hAnsi="Times New Roman" w:cs="Times New Roman"/>
          <w:sz w:val="24"/>
          <w:szCs w:val="24"/>
        </w:rPr>
        <w:lastRenderedPageBreak/>
        <w:t>machine, or provide a scale-down message (or another message to release resources; such messages may be proprietary to one or m</w:t>
      </w:r>
      <w:r>
        <w:rPr>
          <w:rFonts w:ascii="Times New Roman" w:hAnsi="Times New Roman" w:cs="Times New Roman"/>
          <w:sz w:val="24"/>
          <w:szCs w:val="24"/>
        </w:rPr>
        <w:t>ore of shared solutions 188) to the shared solution.</w:t>
      </w:r>
    </w:p>
    <w:p w14:paraId="233AB377"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Scale-up or scale-down instructions </w:t>
      </w:r>
      <w:proofErr w:type="gramStart"/>
      <w:r>
        <w:rPr>
          <w:rFonts w:ascii="Times New Roman" w:hAnsi="Times New Roman" w:cs="Times New Roman"/>
          <w:sz w:val="24"/>
          <w:szCs w:val="24"/>
        </w:rPr>
        <w:t>can further be based</w:t>
      </w:r>
      <w:proofErr w:type="gramEnd"/>
      <w:r>
        <w:rPr>
          <w:rFonts w:ascii="Times New Roman" w:hAnsi="Times New Roman" w:cs="Times New Roman"/>
          <w:sz w:val="24"/>
          <w:szCs w:val="24"/>
        </w:rPr>
        <w:t xml:space="preserve"> on a number of free agents.  In embodiments, cloud computing data processing system 152 can maintain a number of free agents (</w:t>
      </w:r>
      <w:r>
        <w:rPr>
          <w:rFonts w:ascii="Times New Roman" w:hAnsi="Times New Roman" w:cs="Times New Roman"/>
          <w:i/>
          <w:sz w:val="24"/>
          <w:szCs w:val="24"/>
        </w:rPr>
        <w:t>e.g.</w:t>
      </w:r>
      <w:r>
        <w:rPr>
          <w:rFonts w:ascii="Times New Roman" w:hAnsi="Times New Roman" w:cs="Times New Roman"/>
          <w:sz w:val="24"/>
          <w:szCs w:val="24"/>
        </w:rPr>
        <w:t>, minimum or max</w:t>
      </w:r>
      <w:r>
        <w:rPr>
          <w:rFonts w:ascii="Times New Roman" w:hAnsi="Times New Roman" w:cs="Times New Roman"/>
          <w:sz w:val="24"/>
          <w:szCs w:val="24"/>
        </w:rPr>
        <w:t>imum) as an absolute number, resource amount, or based on context such as current or projected traffic or the standard deviation of demand (</w:t>
      </w:r>
      <w:r>
        <w:rPr>
          <w:rFonts w:ascii="Times New Roman" w:hAnsi="Times New Roman" w:cs="Times New Roman"/>
          <w:i/>
          <w:sz w:val="24"/>
          <w:szCs w:val="24"/>
        </w:rPr>
        <w:t>e.g.</w:t>
      </w:r>
      <w:r>
        <w:rPr>
          <w:rFonts w:ascii="Times New Roman" w:hAnsi="Times New Roman" w:cs="Times New Roman"/>
          <w:sz w:val="24"/>
          <w:szCs w:val="24"/>
        </w:rPr>
        <w:t>, more free agents for times or sessions during which demand fluctuates more significantly).  Free agents are sp</w:t>
      </w:r>
      <w:r>
        <w:rPr>
          <w:rFonts w:ascii="Times New Roman" w:hAnsi="Times New Roman" w:cs="Times New Roman"/>
          <w:sz w:val="24"/>
          <w:szCs w:val="24"/>
        </w:rPr>
        <w:t xml:space="preserve">ecific agents among agents 186 associated with VMs 184 that </w:t>
      </w:r>
      <w:proofErr w:type="gramStart"/>
      <w:r>
        <w:rPr>
          <w:rFonts w:ascii="Times New Roman" w:hAnsi="Times New Roman" w:cs="Times New Roman"/>
          <w:sz w:val="24"/>
          <w:szCs w:val="24"/>
        </w:rPr>
        <w:t>are not presently assigned</w:t>
      </w:r>
      <w:proofErr w:type="gramEnd"/>
      <w:r>
        <w:rPr>
          <w:rFonts w:ascii="Times New Roman" w:hAnsi="Times New Roman" w:cs="Times New Roman"/>
          <w:sz w:val="24"/>
          <w:szCs w:val="24"/>
        </w:rPr>
        <w:t xml:space="preserve"> to any session.  </w:t>
      </w:r>
      <w:r>
        <w:rPr>
          <w:rFonts w:ascii="Times New Roman" w:hAnsi="Times New Roman" w:cs="Times New Roman"/>
          <w:sz w:val="24"/>
          <w:szCs w:val="24"/>
          <w:lang w:val="en"/>
        </w:rPr>
        <w:t xml:space="preserve">These </w:t>
      </w:r>
      <w:proofErr w:type="gramStart"/>
      <w:r>
        <w:rPr>
          <w:rFonts w:ascii="Times New Roman" w:hAnsi="Times New Roman" w:cs="Times New Roman"/>
          <w:sz w:val="24"/>
          <w:szCs w:val="24"/>
          <w:lang w:val="en"/>
        </w:rPr>
        <w:t>free-agents</w:t>
      </w:r>
      <w:proofErr w:type="gramEnd"/>
      <w:r>
        <w:rPr>
          <w:rFonts w:ascii="Times New Roman" w:hAnsi="Times New Roman" w:cs="Times New Roman"/>
          <w:sz w:val="24"/>
          <w:szCs w:val="24"/>
          <w:lang w:val="en"/>
        </w:rPr>
        <w:t xml:space="preserve"> can be used to satisfy the need, based on a current, requested, or projected session, for a new virtual machine.  Free agents allow </w:t>
      </w:r>
      <w:r>
        <w:rPr>
          <w:rFonts w:ascii="Times New Roman" w:hAnsi="Times New Roman" w:cs="Times New Roman"/>
          <w:sz w:val="24"/>
          <w:szCs w:val="24"/>
        </w:rPr>
        <w:t>cl</w:t>
      </w:r>
      <w:r>
        <w:rPr>
          <w:rFonts w:ascii="Times New Roman" w:hAnsi="Times New Roman" w:cs="Times New Roman"/>
          <w:sz w:val="24"/>
          <w:szCs w:val="24"/>
        </w:rPr>
        <w:t>oud computing data processing system 152 to have one or more VMs available at any time to provide responsive flexibility to increased demand.  When a free agent is utilized (</w:t>
      </w:r>
      <w:r>
        <w:rPr>
          <w:rFonts w:ascii="Times New Roman" w:hAnsi="Times New Roman" w:cs="Times New Roman"/>
          <w:i/>
          <w:sz w:val="24"/>
          <w:szCs w:val="24"/>
        </w:rPr>
        <w:t>e.g.</w:t>
      </w:r>
      <w:r>
        <w:rPr>
          <w:rFonts w:ascii="Times New Roman" w:hAnsi="Times New Roman" w:cs="Times New Roman"/>
          <w:sz w:val="24"/>
          <w:szCs w:val="24"/>
        </w:rPr>
        <w:t xml:space="preserve">, when demand increases), a scale-up message can be provided to satisfy, </w:t>
      </w:r>
      <w:r>
        <w:rPr>
          <w:rFonts w:ascii="Times New Roman" w:hAnsi="Times New Roman" w:cs="Times New Roman"/>
          <w:i/>
          <w:sz w:val="24"/>
          <w:szCs w:val="24"/>
        </w:rPr>
        <w:t>e.g.</w:t>
      </w:r>
      <w:r>
        <w:rPr>
          <w:rFonts w:ascii="Times New Roman" w:hAnsi="Times New Roman" w:cs="Times New Roman"/>
          <w:sz w:val="24"/>
          <w:szCs w:val="24"/>
        </w:rPr>
        <w:t>,</w:t>
      </w:r>
      <w:r>
        <w:rPr>
          <w:rFonts w:ascii="Times New Roman" w:hAnsi="Times New Roman" w:cs="Times New Roman"/>
          <w:sz w:val="24"/>
          <w:szCs w:val="24"/>
        </w:rPr>
        <w:t xml:space="preserve"> a minimum number of free agents running.</w:t>
      </w:r>
      <w:r>
        <w:rPr>
          <w:rFonts w:ascii="Times New Roman" w:hAnsi="Times New Roman" w:cs="Times New Roman"/>
          <w:sz w:val="24"/>
          <w:szCs w:val="24"/>
          <w:lang w:val="en"/>
        </w:rPr>
        <w:t xml:space="preserve">  However, excess free agents, which useful for minimizing latency, can increase costs; accordingly, a number of free agents </w:t>
      </w:r>
      <w:proofErr w:type="gramStart"/>
      <w:r>
        <w:rPr>
          <w:rFonts w:ascii="Times New Roman" w:hAnsi="Times New Roman" w:cs="Times New Roman"/>
          <w:sz w:val="24"/>
          <w:szCs w:val="24"/>
          <w:lang w:val="en"/>
        </w:rPr>
        <w:t>can be used</w:t>
      </w:r>
      <w:proofErr w:type="gramEnd"/>
      <w:r>
        <w:rPr>
          <w:rFonts w:ascii="Times New Roman" w:hAnsi="Times New Roman" w:cs="Times New Roman"/>
          <w:sz w:val="24"/>
          <w:szCs w:val="24"/>
          <w:lang w:val="en"/>
        </w:rPr>
        <w:t xml:space="preserve"> in scale-up or scale-down decisions to proactively maintain flexibility and re</w:t>
      </w:r>
      <w:r>
        <w:rPr>
          <w:rFonts w:ascii="Times New Roman" w:hAnsi="Times New Roman" w:cs="Times New Roman"/>
          <w:sz w:val="24"/>
          <w:szCs w:val="24"/>
          <w:lang w:val="en"/>
        </w:rPr>
        <w:t>sponsiveness without unnecessarily increasing cost.</w:t>
      </w:r>
    </w:p>
    <w:p w14:paraId="1E03AC68"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lang w:val="en"/>
        </w:rPr>
        <w:t xml:space="preserve">Scaling can include rules for observing various constraints or seeking to drive performance or other variables to particular levels.  In an embodiment, cost approach rules </w:t>
      </w:r>
      <w:proofErr w:type="gramStart"/>
      <w:r>
        <w:rPr>
          <w:rFonts w:ascii="Times New Roman" w:hAnsi="Times New Roman" w:cs="Times New Roman"/>
          <w:sz w:val="24"/>
          <w:szCs w:val="24"/>
          <w:lang w:val="en"/>
        </w:rPr>
        <w:t>can be used</w:t>
      </w:r>
      <w:proofErr w:type="gramEnd"/>
      <w:r>
        <w:rPr>
          <w:rFonts w:ascii="Times New Roman" w:hAnsi="Times New Roman" w:cs="Times New Roman"/>
          <w:sz w:val="24"/>
          <w:szCs w:val="24"/>
          <w:lang w:val="en"/>
        </w:rPr>
        <w:t xml:space="preserve"> in conjunction with </w:t>
      </w:r>
      <w:r>
        <w:rPr>
          <w:rFonts w:ascii="Times New Roman" w:hAnsi="Times New Roman" w:cs="Times New Roman"/>
          <w:sz w:val="24"/>
          <w:szCs w:val="24"/>
          <w:lang w:val="en"/>
        </w:rPr>
        <w:t xml:space="preserve">auto-scaling component 170.  For example, </w:t>
      </w:r>
      <w:r>
        <w:rPr>
          <w:rFonts w:ascii="Times New Roman" w:hAnsi="Times New Roman" w:cs="Times New Roman"/>
          <w:sz w:val="24"/>
          <w:szCs w:val="24"/>
        </w:rPr>
        <w:t>performance metrics can include a dedicated solution virtual machine cost associated with one of dedication solutions 182 and a shared solution virtual machine cost (or shared solution resource cost) associated wit</w:t>
      </w:r>
      <w:r>
        <w:rPr>
          <w:rFonts w:ascii="Times New Roman" w:hAnsi="Times New Roman" w:cs="Times New Roman"/>
          <w:sz w:val="24"/>
          <w:szCs w:val="24"/>
        </w:rPr>
        <w:t xml:space="preserve">h one of shared solutions 188.  Such costs can be dynamic or vary by task or context.  </w:t>
      </w:r>
      <w:proofErr w:type="gramStart"/>
      <w:r>
        <w:rPr>
          <w:rFonts w:ascii="Times New Roman" w:hAnsi="Times New Roman" w:cs="Times New Roman"/>
          <w:sz w:val="24"/>
          <w:szCs w:val="24"/>
        </w:rPr>
        <w:t xml:space="preserve">In embodiments, a scale-up instruction commands the dedicated solution to instantiate a new virtual machine when the dedicated solution virtual machine cost </w:t>
      </w:r>
      <w:r>
        <w:rPr>
          <w:rFonts w:ascii="Times New Roman" w:hAnsi="Times New Roman" w:cs="Times New Roman"/>
          <w:sz w:val="24"/>
          <w:szCs w:val="24"/>
        </w:rPr>
        <w:lastRenderedPageBreak/>
        <w:t>is less than</w:t>
      </w:r>
      <w:r>
        <w:rPr>
          <w:rFonts w:ascii="Times New Roman" w:hAnsi="Times New Roman" w:cs="Times New Roman"/>
          <w:sz w:val="24"/>
          <w:szCs w:val="24"/>
        </w:rPr>
        <w:t xml:space="preserve"> the shared solution virtual machine cost or provides the scale-up message (which can be proprietary to the particular shared solution) to the shared solution when the shared solution virtual machine cost is less than the dedicated solution virtual machine</w:t>
      </w:r>
      <w:r>
        <w:rPr>
          <w:rFonts w:ascii="Times New Roman" w:hAnsi="Times New Roman" w:cs="Times New Roman"/>
          <w:sz w:val="24"/>
          <w:szCs w:val="24"/>
        </w:rPr>
        <w:t xml:space="preserve"> cost.</w:t>
      </w:r>
      <w:proofErr w:type="gramEnd"/>
      <w:r>
        <w:rPr>
          <w:rFonts w:ascii="Times New Roman" w:hAnsi="Times New Roman" w:cs="Times New Roman"/>
          <w:sz w:val="24"/>
          <w:szCs w:val="24"/>
        </w:rPr>
        <w:t xml:space="preserve">  Similarly, a scale-down instruction commands the dedicated solution to terminate the existing virtual machine when the dedicated solution virtual machine cost is greater than the shared solution virtual machine cost or provides the scale-down messa</w:t>
      </w:r>
      <w:r>
        <w:rPr>
          <w:rFonts w:ascii="Times New Roman" w:hAnsi="Times New Roman" w:cs="Times New Roman"/>
          <w:sz w:val="24"/>
          <w:szCs w:val="24"/>
        </w:rPr>
        <w:t xml:space="preserve">ge (which can be proprietary to the particular shared solution) when the shared solution virtual machine cost is greater than the dedicated solution virtual machine cost.   </w:t>
      </w:r>
    </w:p>
    <w:p w14:paraId="0DF9D2E6"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Auto-scaling component 170 and related rules significantly ease the burden of esta</w:t>
      </w:r>
      <w:r>
        <w:rPr>
          <w:rFonts w:ascii="Times New Roman" w:hAnsi="Times New Roman" w:cs="Times New Roman"/>
          <w:sz w:val="24"/>
          <w:szCs w:val="24"/>
        </w:rPr>
        <w:t>blishing auto-scaling in cloud environments.  For example, a single implementation of auto-scaling in a given cloud environment can involve significant manual programming requiring creation of custom metrics, creation of roles, creation of launch configura</w:t>
      </w:r>
      <w:r>
        <w:rPr>
          <w:rFonts w:ascii="Times New Roman" w:hAnsi="Times New Roman" w:cs="Times New Roman"/>
          <w:sz w:val="24"/>
          <w:szCs w:val="24"/>
        </w:rPr>
        <w:t xml:space="preserve">tion, creation or identification of auto-scaling groups, creation of scaling alarms to scale up or down, adding scaling polices to scale up or down, </w:t>
      </w:r>
      <w:r>
        <w:rPr>
          <w:rFonts w:ascii="Times New Roman" w:hAnsi="Times New Roman" w:cs="Times New Roman"/>
          <w:i/>
          <w:sz w:val="24"/>
          <w:szCs w:val="24"/>
        </w:rPr>
        <w:t>et cetera</w:t>
      </w:r>
      <w:r>
        <w:rPr>
          <w:rFonts w:ascii="Times New Roman" w:hAnsi="Times New Roman" w:cs="Times New Roman"/>
          <w:sz w:val="24"/>
          <w:szCs w:val="24"/>
        </w:rPr>
        <w:t xml:space="preserve">.  Auto-scaling component </w:t>
      </w:r>
      <w:r>
        <w:rPr>
          <w:rFonts w:ascii="Times New Roman" w:eastAsiaTheme="minorHAnsi" w:hAnsi="Times New Roman" w:cs="Times New Roman"/>
          <w:bCs w:val="0"/>
          <w:kern w:val="0"/>
          <w:sz w:val="24"/>
          <w:szCs w:val="24"/>
        </w:rPr>
        <w:t>utilizes a resource view of cloud 106’ across multiple cloud services to</w:t>
      </w:r>
      <w:r>
        <w:rPr>
          <w:rFonts w:ascii="Times New Roman" w:eastAsiaTheme="minorHAnsi" w:hAnsi="Times New Roman" w:cs="Times New Roman"/>
          <w:bCs w:val="0"/>
          <w:kern w:val="0"/>
          <w:sz w:val="24"/>
          <w:szCs w:val="24"/>
        </w:rPr>
        <w:t xml:space="preserve"> manage assigned resources or free agents in those multiple cloud services based on task parameters and information relating to dedicated solution 182 and shared solutions 188.</w:t>
      </w:r>
    </w:p>
    <w:p w14:paraId="441C6F1C"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Load balancing component 172, based on resources available, determines where to</w:t>
      </w:r>
      <w:r>
        <w:rPr>
          <w:rFonts w:ascii="Times New Roman" w:hAnsi="Times New Roman" w:cs="Times New Roman"/>
          <w:sz w:val="24"/>
          <w:szCs w:val="24"/>
        </w:rPr>
        <w:t xml:space="preserve"> assign tasks among dedicated solutions 182 and shared solutions 188.  Load balancing component 172 is configured to receive performance metrics from a plurality of virtual </w:t>
      </w:r>
      <w:proofErr w:type="gramStart"/>
      <w:r>
        <w:rPr>
          <w:rFonts w:ascii="Times New Roman" w:hAnsi="Times New Roman" w:cs="Times New Roman"/>
          <w:sz w:val="24"/>
          <w:szCs w:val="24"/>
        </w:rPr>
        <w:t>machines which</w:t>
      </w:r>
      <w:proofErr w:type="gramEnd"/>
      <w:r>
        <w:rPr>
          <w:rFonts w:ascii="Times New Roman" w:hAnsi="Times New Roman" w:cs="Times New Roman"/>
          <w:sz w:val="24"/>
          <w:szCs w:val="24"/>
        </w:rPr>
        <w:t xml:space="preserve"> can be associated with disparate cloud services.  </w:t>
      </w:r>
      <w:proofErr w:type="gramStart"/>
      <w:r>
        <w:rPr>
          <w:rFonts w:ascii="Times New Roman" w:hAnsi="Times New Roman" w:cs="Times New Roman"/>
          <w:sz w:val="24"/>
          <w:szCs w:val="24"/>
        </w:rPr>
        <w:t>Load balancing com</w:t>
      </w:r>
      <w:r>
        <w:rPr>
          <w:rFonts w:ascii="Times New Roman" w:hAnsi="Times New Roman" w:cs="Times New Roman"/>
          <w:sz w:val="24"/>
          <w:szCs w:val="24"/>
        </w:rPr>
        <w:t>ponent 172 is further configured to select one or more target virtual machines among VMs 184 and/or VMs 190 (or gateways 192, or more generally shared solutions 188, where particular VMs 190 cannot be selected) to run tasks based on the performance metrics</w:t>
      </w:r>
      <w:r>
        <w:rPr>
          <w:rFonts w:ascii="Times New Roman" w:hAnsi="Times New Roman" w:cs="Times New Roman"/>
          <w:sz w:val="24"/>
          <w:szCs w:val="24"/>
        </w:rPr>
        <w:t xml:space="preserve"> (as </w:t>
      </w:r>
      <w:r>
        <w:rPr>
          <w:rFonts w:ascii="Times New Roman" w:hAnsi="Times New Roman" w:cs="Times New Roman"/>
          <w:sz w:val="24"/>
          <w:szCs w:val="24"/>
        </w:rPr>
        <w:lastRenderedPageBreak/>
        <w:t xml:space="preserve">discerned by, </w:t>
      </w:r>
      <w:r>
        <w:rPr>
          <w:rFonts w:ascii="Times New Roman" w:hAnsi="Times New Roman" w:cs="Times New Roman"/>
          <w:i/>
          <w:sz w:val="24"/>
          <w:szCs w:val="24"/>
        </w:rPr>
        <w:t>e.g.</w:t>
      </w:r>
      <w:r>
        <w:rPr>
          <w:rFonts w:ascii="Times New Roman" w:hAnsi="Times New Roman" w:cs="Times New Roman"/>
          <w:sz w:val="24"/>
          <w:szCs w:val="24"/>
        </w:rPr>
        <w:t>, analytics component 176), a multiservice load balancing scheme, and task parameters.</w:t>
      </w:r>
      <w:proofErr w:type="gramEnd"/>
    </w:p>
    <w:p w14:paraId="11DF6FCC"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Load balancing schemes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a variety of rules.  In an embodiment, a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can be based on CPU settings associated with</w:t>
      </w:r>
      <w:r>
        <w:rPr>
          <w:rFonts w:ascii="Times New Roman" w:hAnsi="Times New Roman" w:cs="Times New Roman"/>
          <w:sz w:val="24"/>
          <w:szCs w:val="24"/>
        </w:rPr>
        <w:t xml:space="preserve"> the tasks.  CPU settings can be task parameters, historical values, or user-provided values.  </w:t>
      </w:r>
      <w:commentRangeStart w:id="2"/>
      <w:proofErr w:type="gramStart"/>
      <w:r>
        <w:rPr>
          <w:rFonts w:ascii="Times New Roman" w:hAnsi="Times New Roman" w:cs="Times New Roman"/>
          <w:sz w:val="24"/>
          <w:szCs w:val="24"/>
        </w:rPr>
        <w:t xml:space="preserve">In various embodiments, a first CPU setting provides that the target virtual machine </w:t>
      </w:r>
      <w:del w:id="3" w:author="" w:date="2018-04-27T10:03:00Z">
        <w:r>
          <w:rPr>
            <w:rFonts w:ascii="Times New Roman" w:hAnsi="Times New Roman" w:cs="Times New Roman"/>
            <w:sz w:val="24"/>
            <w:szCs w:val="24"/>
          </w:rPr>
          <w:delText xml:space="preserve">has the lowest task number among the plurality of virtual </w:delText>
        </w:r>
        <w:commentRangeStart w:id="4"/>
        <w:r>
          <w:rPr>
            <w:rFonts w:ascii="Times New Roman" w:hAnsi="Times New Roman" w:cs="Times New Roman"/>
            <w:sz w:val="24"/>
            <w:szCs w:val="24"/>
          </w:rPr>
          <w:delText>machines</w:delText>
        </w:r>
        <w:commentRangeEnd w:id="2"/>
        <w:r>
          <w:rPr>
            <w:rStyle w:val="CommentReference"/>
            <w:rFonts w:eastAsiaTheme="minorHAnsi" w:cstheme="minorBidi"/>
            <w:bCs w:val="0"/>
            <w:kern w:val="0"/>
          </w:rPr>
          <w:commentReference w:id="2"/>
        </w:r>
      </w:del>
      <w:ins w:id="5" w:author="" w:date="2018-04-27T10:03:00Z">
        <w:r>
          <w:rPr>
            <w:rFonts w:ascii="Times New Roman" w:hAnsi="Times New Roman" w:cs="Times New Roman"/>
            <w:sz w:val="24"/>
            <w:szCs w:val="24"/>
          </w:rPr>
          <w:t>employs</w:t>
        </w:r>
      </w:ins>
      <w:commentRangeEnd w:id="4"/>
      <w:ins w:id="6" w:author="" w:date="2018-04-27T10:04:00Z">
        <w:r>
          <w:rPr>
            <w:rStyle w:val="CommentReference"/>
            <w:rFonts w:eastAsiaTheme="minorHAnsi" w:cstheme="minorBidi"/>
            <w:bCs w:val="0"/>
            <w:kern w:val="0"/>
          </w:rPr>
          <w:commentReference w:id="4"/>
        </w:r>
        <w:r>
          <w:rPr>
            <w:rFonts w:ascii="Times New Roman" w:hAnsi="Times New Roman" w:cs="Times New Roman"/>
            <w:sz w:val="24"/>
            <w:szCs w:val="24"/>
          </w:rPr>
          <w:t xml:space="preserve"> </w:t>
        </w:r>
      </w:ins>
      <w:ins w:id="7" w:author="" w:date="2018-04-27T10:03:00Z">
        <w:r>
          <w:rPr>
            <w:rFonts w:ascii="Times New Roman" w:hAnsi="Times New Roman" w:cs="Times New Roman"/>
            <w:sz w:val="24"/>
            <w:szCs w:val="24"/>
          </w:rPr>
          <w:t>a custom task allocation algorithm</w:t>
        </w:r>
      </w:ins>
      <w:r>
        <w:rPr>
          <w:rFonts w:ascii="Times New Roman" w:hAnsi="Times New Roman" w:cs="Times New Roman"/>
          <w:sz w:val="24"/>
          <w:szCs w:val="24"/>
        </w:rPr>
        <w:t xml:space="preserve">; a second CPU setting provides that the target virtual machine has CPU availability greater than or equal to the second CPU setting; and/or a third CPU setting provides that the target virtual machine is dedicated to </w:t>
      </w:r>
      <w:r>
        <w:rPr>
          <w:rFonts w:ascii="Times New Roman" w:hAnsi="Times New Roman" w:cs="Times New Roman"/>
          <w:sz w:val="24"/>
          <w:szCs w:val="24"/>
        </w:rPr>
        <w:t>the one of the tasks having the third CPU setting, and wherein the target virtual machine remains dedicated until the one of the tasks is complete.</w:t>
      </w:r>
      <w:proofErr w:type="gramEnd"/>
      <w:r>
        <w:rPr>
          <w:rFonts w:ascii="Times New Roman" w:hAnsi="Times New Roman" w:cs="Times New Roman"/>
          <w:sz w:val="24"/>
          <w:szCs w:val="24"/>
        </w:rPr>
        <w:t xml:space="preserve">  In one or more of the foregoing embodiments, the first CPU setting can be a minimum CPU setting (</w:t>
      </w:r>
      <w:r>
        <w:rPr>
          <w:rFonts w:ascii="Times New Roman" w:hAnsi="Times New Roman" w:cs="Times New Roman"/>
          <w:i/>
          <w:sz w:val="24"/>
          <w:szCs w:val="24"/>
        </w:rPr>
        <w:t>e.g.</w:t>
      </w:r>
      <w:r>
        <w:rPr>
          <w:rFonts w:ascii="Times New Roman" w:hAnsi="Times New Roman" w:cs="Times New Roman"/>
          <w:sz w:val="24"/>
          <w:szCs w:val="24"/>
        </w:rPr>
        <w:t>, 0%),</w:t>
      </w:r>
      <w:r>
        <w:rPr>
          <w:rFonts w:ascii="Times New Roman" w:hAnsi="Times New Roman" w:cs="Times New Roman"/>
          <w:sz w:val="24"/>
          <w:szCs w:val="24"/>
        </w:rPr>
        <w:t xml:space="preserve"> a second CPU setting can be a value greater than zero but less than a maximum CPU setting (</w:t>
      </w:r>
      <w:r>
        <w:rPr>
          <w:rFonts w:ascii="Times New Roman" w:hAnsi="Times New Roman" w:cs="Times New Roman"/>
          <w:i/>
          <w:sz w:val="24"/>
          <w:szCs w:val="24"/>
        </w:rPr>
        <w:t>e.g.</w:t>
      </w:r>
      <w:r>
        <w:rPr>
          <w:rFonts w:ascii="Times New Roman" w:hAnsi="Times New Roman" w:cs="Times New Roman"/>
          <w:sz w:val="24"/>
          <w:szCs w:val="24"/>
        </w:rPr>
        <w:t>, 1% to 99%), and a third setting can be a maximum CPU setting (</w:t>
      </w:r>
      <w:r>
        <w:rPr>
          <w:rFonts w:ascii="Times New Roman" w:hAnsi="Times New Roman" w:cs="Times New Roman"/>
          <w:i/>
          <w:sz w:val="24"/>
          <w:szCs w:val="24"/>
        </w:rPr>
        <w:t>e.g.</w:t>
      </w:r>
      <w:r>
        <w:rPr>
          <w:rFonts w:ascii="Times New Roman" w:hAnsi="Times New Roman" w:cs="Times New Roman"/>
          <w:sz w:val="24"/>
          <w:szCs w:val="24"/>
        </w:rPr>
        <w:t>, 100%).</w:t>
      </w:r>
    </w:p>
    <w:p w14:paraId="43D0AACB" w14:textId="77777777" w:rsidR="00370979" w:rsidRDefault="007F13FB">
      <w:pPr>
        <w:pStyle w:val="Heading1"/>
        <w:spacing w:line="480" w:lineRule="auto"/>
        <w:ind w:left="0"/>
        <w:rPr>
          <w:rFonts w:ascii="Times New Roman" w:hAnsi="Times New Roman" w:cs="Times New Roman"/>
          <w:sz w:val="24"/>
          <w:szCs w:val="24"/>
        </w:rPr>
      </w:pPr>
      <w:commentRangeStart w:id="8"/>
      <w:r>
        <w:rPr>
          <w:rFonts w:ascii="Times New Roman" w:hAnsi="Times New Roman" w:cs="Times New Roman"/>
          <w:sz w:val="24"/>
          <w:szCs w:val="24"/>
        </w:rPr>
        <w:t xml:space="preserve">In embodiments, </w:t>
      </w:r>
      <w:ins w:id="9" w:author="" w:date="2018-04-27T10:05:00Z">
        <w:r>
          <w:rPr>
            <w:rFonts w:ascii="Times New Roman" w:hAnsi="Times New Roman" w:cs="Times New Roman"/>
            <w:sz w:val="24"/>
            <w:szCs w:val="24"/>
          </w:rPr>
          <w:t xml:space="preserve">a task allocation algorithm of </w:t>
        </w:r>
      </w:ins>
      <w:r>
        <w:rPr>
          <w:rFonts w:ascii="Times New Roman" w:hAnsi="Times New Roman" w:cs="Times New Roman"/>
          <w:sz w:val="24"/>
          <w:szCs w:val="24"/>
        </w:rPr>
        <w:t xml:space="preserve">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w:t>
      </w:r>
      <w:ins w:id="10" w:author="" w:date="2018-04-27T10:05:00Z">
        <w:r>
          <w:rPr>
            <w:rFonts w:ascii="Times New Roman" w:hAnsi="Times New Roman" w:cs="Times New Roman"/>
            <w:sz w:val="24"/>
            <w:szCs w:val="24"/>
          </w:rPr>
          <w:t>(</w:t>
        </w:r>
        <w:r>
          <w:rPr>
            <w:rFonts w:ascii="Times New Roman" w:hAnsi="Times New Roman" w:cs="Times New Roman"/>
            <w:i/>
            <w:sz w:val="24"/>
            <w:szCs w:val="24"/>
          </w:rPr>
          <w:t>e.g.</w:t>
        </w:r>
        <w:r>
          <w:rPr>
            <w:rFonts w:ascii="Times New Roman" w:hAnsi="Times New Roman" w:cs="Times New Roman"/>
            <w:sz w:val="24"/>
            <w:szCs w:val="24"/>
          </w:rPr>
          <w:t>, a c</w:t>
        </w:r>
        <w:r>
          <w:rPr>
            <w:rFonts w:ascii="Times New Roman" w:hAnsi="Times New Roman" w:cs="Times New Roman"/>
            <w:sz w:val="24"/>
            <w:szCs w:val="24"/>
          </w:rPr>
          <w:t xml:space="preserve">ustom load balancing algorithm) </w:t>
        </w:r>
      </w:ins>
      <w:r>
        <w:rPr>
          <w:rFonts w:ascii="Times New Roman" w:hAnsi="Times New Roman" w:cs="Times New Roman"/>
          <w:sz w:val="24"/>
          <w:szCs w:val="24"/>
        </w:rPr>
        <w:t xml:space="preserve">may include a class.  The class includes a routine, and the routine includes aspects to define a configuration set, receive task objects associated with the tasks and a list of including the plurality of virtual machines to </w:t>
      </w:r>
      <w:r>
        <w:rPr>
          <w:rFonts w:ascii="Times New Roman" w:hAnsi="Times New Roman" w:cs="Times New Roman"/>
          <w:sz w:val="24"/>
          <w:szCs w:val="24"/>
        </w:rPr>
        <w:t>assign the tasks, allocate resources, and deallocate resources. In this manner, load balancing and auto-scaling work complementarily</w:t>
      </w:r>
      <w:commentRangeStart w:id="11"/>
      <w:r>
        <w:rPr>
          <w:rFonts w:ascii="Times New Roman" w:hAnsi="Times New Roman" w:cs="Times New Roman"/>
          <w:sz w:val="24"/>
          <w:szCs w:val="24"/>
        </w:rPr>
        <w:t>.</w:t>
      </w:r>
      <w:commentRangeEnd w:id="8"/>
      <w:r>
        <w:rPr>
          <w:rStyle w:val="CommentReference"/>
          <w:rFonts w:eastAsiaTheme="minorHAnsi" w:cstheme="minorBidi"/>
          <w:bCs w:val="0"/>
          <w:kern w:val="0"/>
        </w:rPr>
        <w:commentReference w:id="8"/>
      </w:r>
      <w:commentRangeStart w:id="12"/>
      <w:ins w:id="13" w:author="" w:date="2018-04-27T10:04:00Z">
        <w:r>
          <w:rPr>
            <w:rFonts w:ascii="Times New Roman" w:hAnsi="Times New Roman" w:cs="Times New Roman"/>
            <w:sz w:val="24"/>
            <w:szCs w:val="24"/>
          </w:rPr>
          <w:t xml:space="preserve"> </w:t>
        </w:r>
      </w:ins>
      <w:commentRangeEnd w:id="12"/>
      <w:ins w:id="14" w:author="" w:date="2018-04-27T10:05:00Z">
        <w:r>
          <w:rPr>
            <w:rStyle w:val="CommentReference"/>
            <w:rFonts w:eastAsiaTheme="minorHAnsi" w:cstheme="minorBidi"/>
            <w:bCs w:val="0"/>
            <w:kern w:val="0"/>
          </w:rPr>
          <w:commentReference w:id="12"/>
        </w:r>
      </w:ins>
      <w:ins w:id="15" w:author="" w:date="2018-04-27T10:04:00Z">
        <w:r>
          <w:rPr>
            <w:rFonts w:ascii="Times New Roman" w:hAnsi="Times New Roman" w:cs="Times New Roman"/>
            <w:sz w:val="24"/>
            <w:szCs w:val="24"/>
          </w:rPr>
          <w:t xml:space="preserve">In embodiments, a </w:t>
        </w:r>
        <w:proofErr w:type="gramStart"/>
        <w:r>
          <w:rPr>
            <w:rFonts w:ascii="Times New Roman" w:hAnsi="Times New Roman" w:cs="Times New Roman"/>
            <w:sz w:val="24"/>
            <w:szCs w:val="24"/>
          </w:rPr>
          <w:t>default task allocation algorithm</w:t>
        </w:r>
        <w:proofErr w:type="gramEnd"/>
        <w:r>
          <w:rPr>
            <w:rFonts w:ascii="Times New Roman" w:hAnsi="Times New Roman" w:cs="Times New Roman"/>
            <w:sz w:val="24"/>
            <w:szCs w:val="24"/>
          </w:rPr>
          <w:t xml:space="preserve"> can assign a task to a virtual machine having the lowest number </w:t>
        </w:r>
        <w:r>
          <w:rPr>
            <w:rFonts w:ascii="Times New Roman" w:hAnsi="Times New Roman" w:cs="Times New Roman"/>
            <w:sz w:val="24"/>
            <w:szCs w:val="24"/>
          </w:rPr>
          <w:t>of tasks.</w:t>
        </w:r>
      </w:ins>
      <w:commentRangeEnd w:id="11"/>
      <w:r w:rsidR="008D0351">
        <w:rPr>
          <w:rStyle w:val="CommentReference"/>
          <w:rFonts w:eastAsiaTheme="minorHAnsi" w:cstheme="minorBidi"/>
          <w:bCs w:val="0"/>
          <w:kern w:val="0"/>
        </w:rPr>
        <w:commentReference w:id="11"/>
      </w:r>
    </w:p>
    <w:p w14:paraId="373504BD"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As described above, analytics component 176 </w:t>
      </w:r>
      <w:proofErr w:type="gramStart"/>
      <w:r>
        <w:rPr>
          <w:rFonts w:ascii="Times New Roman" w:hAnsi="Times New Roman" w:cs="Times New Roman"/>
          <w:sz w:val="24"/>
          <w:szCs w:val="24"/>
        </w:rPr>
        <w:t>is configured</w:t>
      </w:r>
      <w:proofErr w:type="gramEnd"/>
      <w:r>
        <w:rPr>
          <w:rFonts w:ascii="Times New Roman" w:hAnsi="Times New Roman" w:cs="Times New Roman"/>
          <w:sz w:val="24"/>
          <w:szCs w:val="24"/>
        </w:rPr>
        <w:t xml:space="preserve"> to monitor performance metrics of the two or more cloud services including the dedicated solution and the shared solution.  This is useful as existing cloud solutions do not provide perfor</w:t>
      </w:r>
      <w:r>
        <w:rPr>
          <w:rFonts w:ascii="Times New Roman" w:hAnsi="Times New Roman" w:cs="Times New Roman"/>
          <w:sz w:val="24"/>
          <w:szCs w:val="24"/>
        </w:rPr>
        <w:t xml:space="preserve">mance </w:t>
      </w:r>
      <w:r>
        <w:rPr>
          <w:rFonts w:ascii="Times New Roman" w:hAnsi="Times New Roman" w:cs="Times New Roman"/>
          <w:sz w:val="24"/>
          <w:szCs w:val="24"/>
        </w:rPr>
        <w:lastRenderedPageBreak/>
        <w:t>metrics in a uniform manner, and may require complicated development efforts to create services for observing and reporting performance metrics.  Cloud computing data processing system 152 automates this process for dedicated solutions 182 and shared</w:t>
      </w:r>
      <w:r>
        <w:rPr>
          <w:rFonts w:ascii="Times New Roman" w:hAnsi="Times New Roman" w:cs="Times New Roman"/>
          <w:sz w:val="24"/>
          <w:szCs w:val="24"/>
        </w:rPr>
        <w:t xml:space="preserve"> solutions 188.  </w:t>
      </w:r>
      <w:r>
        <w:rPr>
          <w:rFonts w:ascii="Times New Roman" w:eastAsiaTheme="minorHAnsi" w:hAnsi="Times New Roman" w:cs="Times New Roman"/>
          <w:kern w:val="0"/>
          <w:sz w:val="24"/>
          <w:szCs w:val="24"/>
        </w:rPr>
        <w:t>Analytics component 176 can retrieve</w:t>
      </w:r>
      <w:r>
        <w:rPr>
          <w:rFonts w:ascii="Times New Roman" w:hAnsi="Times New Roman" w:cs="Times New Roman"/>
          <w:sz w:val="24"/>
          <w:szCs w:val="24"/>
        </w:rPr>
        <w:t xml:space="preserve"> performance metrics from shared solutions 188 using a routine proprietary to the shared solution and can retrieve performance metrics from agents 186 associated with VMs 184 of dedicated solutions 182.</w:t>
      </w:r>
    </w:p>
    <w:p w14:paraId="08039C15"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embodiments, analytics component 176 can use recent performance, stored historical performance, or processing requests to discern projected performance.  The performance metrics and associated resource utilization can be forward-looking, incorporating t</w:t>
      </w:r>
      <w:r>
        <w:rPr>
          <w:rFonts w:ascii="Times New Roman" w:hAnsi="Times New Roman" w:cs="Times New Roman"/>
          <w:sz w:val="24"/>
          <w:szCs w:val="24"/>
        </w:rPr>
        <w:t xml:space="preserve">he projected performance in task allocation decisions, load balancing, auto-scaling, </w:t>
      </w:r>
      <w:r>
        <w:rPr>
          <w:rFonts w:ascii="Times New Roman" w:hAnsi="Times New Roman" w:cs="Times New Roman"/>
          <w:i/>
          <w:sz w:val="24"/>
          <w:szCs w:val="24"/>
        </w:rPr>
        <w:t>et cetera</w:t>
      </w:r>
      <w:r>
        <w:rPr>
          <w:rFonts w:ascii="Times New Roman" w:hAnsi="Times New Roman" w:cs="Times New Roman"/>
          <w:sz w:val="24"/>
          <w:szCs w:val="24"/>
        </w:rPr>
        <w:t xml:space="preserve">.  Load balancing </w:t>
      </w:r>
      <w:proofErr w:type="gramStart"/>
      <w:r>
        <w:rPr>
          <w:rFonts w:ascii="Times New Roman" w:hAnsi="Times New Roman" w:cs="Times New Roman"/>
          <w:sz w:val="24"/>
          <w:szCs w:val="24"/>
        </w:rPr>
        <w:t>can alternatively or complementarily be performed</w:t>
      </w:r>
      <w:proofErr w:type="gramEnd"/>
      <w:r>
        <w:rPr>
          <w:rFonts w:ascii="Times New Roman" w:hAnsi="Times New Roman" w:cs="Times New Roman"/>
          <w:sz w:val="24"/>
          <w:szCs w:val="24"/>
        </w:rPr>
        <w:t xml:space="preserve"> based on VM resource loading, first fit, number of tasks, </w:t>
      </w:r>
      <w:r>
        <w:rPr>
          <w:rFonts w:ascii="Times New Roman" w:hAnsi="Times New Roman" w:cs="Times New Roman"/>
          <w:i/>
          <w:sz w:val="24"/>
          <w:szCs w:val="24"/>
        </w:rPr>
        <w:t>et cetera</w:t>
      </w:r>
      <w:r>
        <w:rPr>
          <w:rFonts w:ascii="Times New Roman" w:hAnsi="Times New Roman" w:cs="Times New Roman"/>
          <w:sz w:val="24"/>
          <w:szCs w:val="24"/>
        </w:rPr>
        <w:t>.  In embodiments, task par</w:t>
      </w:r>
      <w:r>
        <w:rPr>
          <w:rFonts w:ascii="Times New Roman" w:hAnsi="Times New Roman" w:cs="Times New Roman"/>
          <w:sz w:val="24"/>
          <w:szCs w:val="24"/>
        </w:rPr>
        <w:t>ameters can include a load balancing scheme to be used, or applications can select their own load balancing schemes</w:t>
      </w:r>
      <w:commentRangeStart w:id="17"/>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Custom load balancing schemes can be defined by </w:t>
      </w:r>
      <w:commentRangeStart w:id="18"/>
      <w:r>
        <w:rPr>
          <w:rFonts w:ascii="Times New Roman" w:hAnsi="Times New Roman" w:cs="Times New Roman"/>
          <w:sz w:val="24"/>
          <w:szCs w:val="24"/>
        </w:rPr>
        <w:t>users</w:t>
      </w:r>
      <w:commentRangeEnd w:id="17"/>
      <w:r>
        <w:rPr>
          <w:rStyle w:val="CommentReference"/>
          <w:rFonts w:eastAsiaTheme="minorHAnsi" w:cstheme="minorBidi"/>
          <w:bCs w:val="0"/>
          <w:kern w:val="0"/>
        </w:rPr>
        <w:commentReference w:id="17"/>
      </w:r>
      <w:commentRangeEnd w:id="18"/>
      <w:r>
        <w:rPr>
          <w:rStyle w:val="CommentReference"/>
          <w:rFonts w:eastAsiaTheme="minorHAnsi" w:cstheme="minorBidi"/>
          <w:bCs w:val="0"/>
          <w:kern w:val="0"/>
        </w:rPr>
        <w:commentReference w:id="18"/>
      </w:r>
      <w:ins w:id="19" w:author="" w:date="2018-04-27T10:06:00Z">
        <w:r>
          <w:rPr>
            <w:rFonts w:ascii="Times New Roman" w:hAnsi="Times New Roman" w:cs="Times New Roman"/>
            <w:sz w:val="24"/>
            <w:szCs w:val="24"/>
          </w:rPr>
          <w:t xml:space="preserve"> (which are utilized when, </w:t>
        </w:r>
        <w:r>
          <w:rPr>
            <w:rFonts w:ascii="Times New Roman" w:hAnsi="Times New Roman" w:cs="Times New Roman"/>
            <w:i/>
            <w:sz w:val="24"/>
            <w:szCs w:val="24"/>
          </w:rPr>
          <w:t>e.g.</w:t>
        </w:r>
        <w:r>
          <w:rPr>
            <w:rFonts w:ascii="Times New Roman" w:hAnsi="Times New Roman" w:cs="Times New Roman"/>
            <w:sz w:val="24"/>
            <w:szCs w:val="24"/>
          </w:rPr>
          <w:t>, when the CPU setting is set to zero)</w:t>
        </w:r>
      </w:ins>
      <w:proofErr w:type="gramEnd"/>
      <w:r>
        <w:rPr>
          <w:rFonts w:ascii="Times New Roman" w:hAnsi="Times New Roman" w:cs="Times New Roman"/>
          <w:sz w:val="24"/>
          <w:szCs w:val="24"/>
        </w:rPr>
        <w:t>.</w:t>
      </w:r>
    </w:p>
    <w:p w14:paraId="0D8787CE"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Analytic</w:t>
      </w:r>
      <w:r>
        <w:rPr>
          <w:rFonts w:ascii="Times New Roman" w:hAnsi="Times New Roman" w:cs="Times New Roman"/>
          <w:sz w:val="24"/>
          <w:szCs w:val="24"/>
        </w:rPr>
        <w:t xml:space="preserve">s component 176 can provide data to visualization component 162 to provide visual feedback related to performance, utilization, task status and running times, </w:t>
      </w:r>
      <w:r>
        <w:rPr>
          <w:rFonts w:ascii="Times New Roman" w:hAnsi="Times New Roman" w:cs="Times New Roman"/>
          <w:i/>
          <w:sz w:val="24"/>
          <w:szCs w:val="24"/>
        </w:rPr>
        <w:t>et cetera</w:t>
      </w:r>
      <w:r>
        <w:rPr>
          <w:rFonts w:ascii="Times New Roman" w:hAnsi="Times New Roman" w:cs="Times New Roman"/>
          <w:sz w:val="24"/>
          <w:szCs w:val="24"/>
        </w:rPr>
        <w:t>.  Such data can be arranged at various levels of granularity: enterprise level includin</w:t>
      </w:r>
      <w:r>
        <w:rPr>
          <w:rFonts w:ascii="Times New Roman" w:hAnsi="Times New Roman" w:cs="Times New Roman"/>
          <w:sz w:val="24"/>
          <w:szCs w:val="24"/>
        </w:rPr>
        <w:t xml:space="preserve">g all resources of cloud 106’, solution-level looking at one or more of dedicated solutions 182 and/or shared solutions 188, VM-level or resource-level, task or application level, user level, </w:t>
      </w:r>
      <w:r>
        <w:rPr>
          <w:rFonts w:ascii="Times New Roman" w:hAnsi="Times New Roman" w:cs="Times New Roman"/>
          <w:i/>
          <w:sz w:val="24"/>
          <w:szCs w:val="24"/>
        </w:rPr>
        <w:t>et cetera</w:t>
      </w:r>
      <w:r>
        <w:rPr>
          <w:rFonts w:ascii="Times New Roman" w:hAnsi="Times New Roman" w:cs="Times New Roman"/>
          <w:sz w:val="24"/>
          <w:szCs w:val="24"/>
        </w:rPr>
        <w:t>.  Visualization can include a system view describing t</w:t>
      </w:r>
      <w:r>
        <w:rPr>
          <w:rFonts w:ascii="Times New Roman" w:hAnsi="Times New Roman" w:cs="Times New Roman"/>
          <w:sz w:val="24"/>
          <w:szCs w:val="24"/>
        </w:rPr>
        <w:t xml:space="preserve">asks in terms of associated VMs, associated tasks, average and/or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CPU or memory utilization; session views describing instances, numbers running and </w:t>
      </w:r>
      <w:proofErr w:type="gramStart"/>
      <w:r>
        <w:rPr>
          <w:rFonts w:ascii="Times New Roman" w:hAnsi="Times New Roman" w:cs="Times New Roman"/>
          <w:sz w:val="24"/>
          <w:szCs w:val="24"/>
        </w:rPr>
        <w:t>completed</w:t>
      </w:r>
      <w:proofErr w:type="gramEnd"/>
      <w:r>
        <w:rPr>
          <w:rFonts w:ascii="Times New Roman" w:hAnsi="Times New Roman" w:cs="Times New Roman"/>
          <w:sz w:val="24"/>
          <w:szCs w:val="24"/>
        </w:rPr>
        <w:t>, numbers failed, as well as resource utilization; and/or an instance view describing tas</w:t>
      </w:r>
      <w:r>
        <w:rPr>
          <w:rFonts w:ascii="Times New Roman" w:hAnsi="Times New Roman" w:cs="Times New Roman"/>
          <w:sz w:val="24"/>
          <w:szCs w:val="24"/>
        </w:rPr>
        <w:t xml:space="preserve">ks, their states, start and finish </w:t>
      </w:r>
      <w:r>
        <w:rPr>
          <w:rFonts w:ascii="Times New Roman" w:hAnsi="Times New Roman" w:cs="Times New Roman"/>
          <w:sz w:val="24"/>
          <w:szCs w:val="24"/>
        </w:rPr>
        <w:lastRenderedPageBreak/>
        <w:t xml:space="preserve">times, and resource utilization.  These </w:t>
      </w:r>
      <w:proofErr w:type="gramStart"/>
      <w:r>
        <w:rPr>
          <w:rFonts w:ascii="Times New Roman" w:hAnsi="Times New Roman" w:cs="Times New Roman"/>
          <w:sz w:val="24"/>
          <w:szCs w:val="24"/>
        </w:rPr>
        <w:t>can be provided</w:t>
      </w:r>
      <w:proofErr w:type="gramEnd"/>
      <w:r>
        <w:rPr>
          <w:rFonts w:ascii="Times New Roman" w:hAnsi="Times New Roman" w:cs="Times New Roman"/>
          <w:sz w:val="24"/>
          <w:szCs w:val="24"/>
        </w:rPr>
        <w:t xml:space="preserve"> in graphs or charts, which can be color coded to represent different values (</w:t>
      </w:r>
      <w:r>
        <w:rPr>
          <w:rFonts w:ascii="Times New Roman" w:hAnsi="Times New Roman" w:cs="Times New Roman"/>
          <w:i/>
          <w:sz w:val="24"/>
          <w:szCs w:val="24"/>
        </w:rPr>
        <w:t>e.g.</w:t>
      </w:r>
      <w:r>
        <w:rPr>
          <w:rFonts w:ascii="Times New Roman" w:hAnsi="Times New Roman" w:cs="Times New Roman"/>
          <w:sz w:val="24"/>
          <w:szCs w:val="24"/>
        </w:rPr>
        <w:t>, different resources).</w:t>
      </w:r>
    </w:p>
    <w:p w14:paraId="2371A9D4"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Backend 164 can maintain a task queue for tasks not yet in e</w:t>
      </w:r>
      <w:r>
        <w:rPr>
          <w:rFonts w:ascii="Times New Roman" w:hAnsi="Times New Roman" w:cs="Times New Roman"/>
          <w:sz w:val="24"/>
          <w:szCs w:val="24"/>
        </w:rPr>
        <w:t xml:space="preserve">xecution.  Tasks run can include any number of tasks, including specialized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containers or particular VM images.  In embodiments, task repository 160 or other storage can include an image database maintaining images for various VMs to be instantiated</w:t>
      </w:r>
      <w:r>
        <w:rPr>
          <w:rFonts w:ascii="Times New Roman" w:hAnsi="Times New Roman" w:cs="Times New Roman"/>
          <w:sz w:val="24"/>
          <w:szCs w:val="24"/>
        </w:rPr>
        <w:t xml:space="preserve"> as standalone tasks or to support running of particular tasks.</w:t>
      </w:r>
    </w:p>
    <w:p w14:paraId="5A8CE223"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Cloud arrangement 150 </w:t>
      </w:r>
      <w:proofErr w:type="gramStart"/>
      <w:r>
        <w:rPr>
          <w:rFonts w:ascii="Times New Roman" w:eastAsia="MS Mincho" w:hAnsi="Times New Roman" w:cs="Times New Roman"/>
          <w:sz w:val="24"/>
          <w:szCs w:val="24"/>
        </w:rPr>
        <w:t>is provided</w:t>
      </w:r>
      <w:proofErr w:type="gramEnd"/>
      <w:r>
        <w:rPr>
          <w:rFonts w:ascii="Times New Roman" w:eastAsia="MS Mincho" w:hAnsi="Times New Roman" w:cs="Times New Roman"/>
          <w:sz w:val="24"/>
          <w:szCs w:val="24"/>
        </w:rPr>
        <w:t xml:space="preserve"> as an example of an architecture for utilizing and unifying multiple disparate cloud services.  As noted above, while certain components are elements </w:t>
      </w:r>
      <w:proofErr w:type="gramStart"/>
      <w:r>
        <w:rPr>
          <w:rFonts w:ascii="Times New Roman" w:eastAsia="MS Mincho" w:hAnsi="Times New Roman" w:cs="Times New Roman"/>
          <w:sz w:val="24"/>
          <w:szCs w:val="24"/>
        </w:rPr>
        <w:t>are illu</w:t>
      </w:r>
      <w:r>
        <w:rPr>
          <w:rFonts w:ascii="Times New Roman" w:eastAsia="MS Mincho" w:hAnsi="Times New Roman" w:cs="Times New Roman"/>
          <w:sz w:val="24"/>
          <w:szCs w:val="24"/>
        </w:rPr>
        <w:t>strated</w:t>
      </w:r>
      <w:proofErr w:type="gramEnd"/>
      <w:r>
        <w:rPr>
          <w:rFonts w:ascii="Times New Roman" w:eastAsia="MS Mincho" w:hAnsi="Times New Roman" w:cs="Times New Roman"/>
          <w:sz w:val="24"/>
          <w:szCs w:val="24"/>
        </w:rPr>
        <w:t xml:space="preserve"> in a particular manner to assist with explanation of their operation, it is understood that alternative arrangements can be utilized to achieve similar processing, communication, and management without departing from the scope or spirit of the inno</w:t>
      </w:r>
      <w:r>
        <w:rPr>
          <w:rFonts w:ascii="Times New Roman" w:eastAsia="MS Mincho" w:hAnsi="Times New Roman" w:cs="Times New Roman"/>
          <w:sz w:val="24"/>
          <w:szCs w:val="24"/>
        </w:rPr>
        <w:t>vation.</w:t>
      </w:r>
    </w:p>
    <w:p w14:paraId="69CC346D"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Continuing, FIGS. 2A, 2B, and 2C respectively illustrate methodologies 200, 230, and 270 for implementing techniques disclosed herein using cloud computing data processing system 152 or similar systems.</w:t>
      </w:r>
    </w:p>
    <w:p w14:paraId="5A042006"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Beginning at FIG. 2A, methodology 200 </w:t>
      </w:r>
      <w:r>
        <w:rPr>
          <w:rFonts w:ascii="Times New Roman" w:eastAsia="MS Mincho" w:hAnsi="Times New Roman" w:cs="Times New Roman"/>
          <w:sz w:val="24"/>
          <w:szCs w:val="24"/>
        </w:rPr>
        <w:t>illustrates example techniques for configuring a cloud computing data processing system for single-point, interoperable management of multiple cloud services.  Methodology 200 begins at 202 and proceeds to 204 where a determination to whether a task is bei</w:t>
      </w:r>
      <w:r>
        <w:rPr>
          <w:rFonts w:ascii="Times New Roman" w:eastAsia="MS Mincho" w:hAnsi="Times New Roman" w:cs="Times New Roman"/>
          <w:sz w:val="24"/>
          <w:szCs w:val="24"/>
        </w:rPr>
        <w:t xml:space="preserve">ng taken into a task repository.  If the determination at 202 returns negative, methodology 200 can proceed to 212 where a determination </w:t>
      </w:r>
      <w:proofErr w:type="gramStart"/>
      <w:r>
        <w:rPr>
          <w:rFonts w:ascii="Times New Roman" w:eastAsia="MS Mincho" w:hAnsi="Times New Roman" w:cs="Times New Roman"/>
          <w:sz w:val="24"/>
          <w:szCs w:val="24"/>
        </w:rPr>
        <w:t>is made</w:t>
      </w:r>
      <w:proofErr w:type="gramEnd"/>
      <w:r>
        <w:rPr>
          <w:rFonts w:ascii="Times New Roman" w:eastAsia="MS Mincho" w:hAnsi="Times New Roman" w:cs="Times New Roman"/>
          <w:sz w:val="24"/>
          <w:szCs w:val="24"/>
        </w:rPr>
        <w:t xml:space="preserve"> as to whether a request to assign a task to cloud resources is being made.</w:t>
      </w:r>
    </w:p>
    <w:p w14:paraId="6B4D6BA1"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 xml:space="preserve">If the determination at 202 returns </w:t>
      </w:r>
      <w:r>
        <w:rPr>
          <w:rFonts w:ascii="Times New Roman" w:eastAsia="MS Mincho" w:hAnsi="Times New Roman" w:cs="Times New Roman"/>
          <w:sz w:val="24"/>
          <w:szCs w:val="24"/>
        </w:rPr>
        <w:t xml:space="preserve">positive, task parameters </w:t>
      </w:r>
      <w:proofErr w:type="gramStart"/>
      <w:r>
        <w:rPr>
          <w:rFonts w:ascii="Times New Roman" w:eastAsia="MS Mincho" w:hAnsi="Times New Roman" w:cs="Times New Roman"/>
          <w:sz w:val="24"/>
          <w:szCs w:val="24"/>
        </w:rPr>
        <w:t>can be received</w:t>
      </w:r>
      <w:proofErr w:type="gramEnd"/>
      <w:r>
        <w:rPr>
          <w:rFonts w:ascii="Times New Roman" w:eastAsia="MS Mincho" w:hAnsi="Times New Roman" w:cs="Times New Roman"/>
          <w:sz w:val="24"/>
          <w:szCs w:val="24"/>
        </w:rPr>
        <w:t xml:space="preserve"> at 206.  This can involve,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w:t>
      </w:r>
      <w:r>
        <w:rPr>
          <w:rFonts w:ascii="Times New Roman" w:hAnsi="Times New Roman" w:cs="Times New Roman"/>
          <w:sz w:val="24"/>
          <w:szCs w:val="24"/>
        </w:rPr>
        <w:t xml:space="preserve">receiving, via an interface, task input including a plurality of </w:t>
      </w:r>
      <w:r>
        <w:rPr>
          <w:rFonts w:ascii="Times New Roman" w:hAnsi="Times New Roman" w:cs="Times New Roman"/>
          <w:sz w:val="24"/>
          <w:szCs w:val="24"/>
        </w:rPr>
        <w:lastRenderedPageBreak/>
        <w:t>task parameters.  The task parameters can be arranged and provided (</w:t>
      </w:r>
      <w:r>
        <w:rPr>
          <w:rFonts w:ascii="Times New Roman" w:hAnsi="Times New Roman" w:cs="Times New Roman"/>
          <w:i/>
          <w:sz w:val="24"/>
          <w:szCs w:val="24"/>
        </w:rPr>
        <w:t>e.g.</w:t>
      </w:r>
      <w:r>
        <w:rPr>
          <w:rFonts w:ascii="Times New Roman" w:hAnsi="Times New Roman" w:cs="Times New Roman"/>
          <w:sz w:val="24"/>
          <w:szCs w:val="24"/>
        </w:rPr>
        <w:t xml:space="preserve">, at 214-218) to cause one or more tasks to </w:t>
      </w:r>
      <w:r>
        <w:rPr>
          <w:rFonts w:ascii="Times New Roman" w:hAnsi="Times New Roman" w:cs="Times New Roman"/>
          <w:sz w:val="24"/>
          <w:szCs w:val="24"/>
        </w:rPr>
        <w:t>run on cloud services.</w:t>
      </w:r>
    </w:p>
    <w:p w14:paraId="1426FD72"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In some embodiments, at 208 the received parameters can be encoded or converted (</w:t>
      </w:r>
      <w:r>
        <w:rPr>
          <w:rFonts w:ascii="Times New Roman" w:eastAsia="MS Mincho" w:hAnsi="Times New Roman" w:cs="Times New Roman"/>
          <w:i/>
          <w:sz w:val="24"/>
          <w:szCs w:val="24"/>
        </w:rPr>
        <w:t>e.g.</w:t>
      </w:r>
      <w:r>
        <w:rPr>
          <w:rFonts w:ascii="Times New Roman" w:eastAsia="MS Mincho" w:hAnsi="Times New Roman" w:cs="Times New Roman"/>
          <w:sz w:val="24"/>
          <w:szCs w:val="24"/>
        </w:rPr>
        <w:t>, to a local format used by a cloud computing data processing system, to a standard used by one or more cloud services) prior to populating the fiel</w:t>
      </w:r>
      <w:r>
        <w:rPr>
          <w:rFonts w:ascii="Times New Roman" w:eastAsia="MS Mincho" w:hAnsi="Times New Roman" w:cs="Times New Roman"/>
          <w:sz w:val="24"/>
          <w:szCs w:val="24"/>
        </w:rPr>
        <w:t xml:space="preserve">ds of a task repository.  </w:t>
      </w:r>
    </w:p>
    <w:p w14:paraId="36D5BEEE" w14:textId="77777777" w:rsidR="00370979" w:rsidRDefault="007F13FB">
      <w:pPr>
        <w:pStyle w:val="Heading1"/>
        <w:spacing w:line="480" w:lineRule="auto"/>
        <w:ind w:left="0"/>
        <w:rPr>
          <w:rFonts w:ascii="Times New Roman" w:hAnsi="Times New Roman" w:cs="Times New Roman"/>
          <w:sz w:val="24"/>
          <w:szCs w:val="24"/>
        </w:rPr>
      </w:pPr>
      <w:r>
        <w:rPr>
          <w:rFonts w:ascii="Times New Roman" w:eastAsia="MS Mincho" w:hAnsi="Times New Roman" w:cs="Times New Roman"/>
          <w:sz w:val="24"/>
          <w:szCs w:val="24"/>
        </w:rPr>
        <w:t>At 210, the task parameters (or transformed values thereof) can be stored in the task repository for use with cloud services.</w:t>
      </w:r>
    </w:p>
    <w:p w14:paraId="410A72FF"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At 212,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a task assignment is pending (</w:t>
      </w:r>
      <w:r>
        <w:rPr>
          <w:rFonts w:ascii="Times New Roman" w:hAnsi="Times New Roman" w:cs="Times New Roman"/>
          <w:i/>
          <w:sz w:val="24"/>
          <w:szCs w:val="24"/>
        </w:rPr>
        <w:t>e.g.</w:t>
      </w:r>
      <w:r>
        <w:rPr>
          <w:rFonts w:ascii="Times New Roman" w:hAnsi="Times New Roman" w:cs="Times New Roman"/>
          <w:sz w:val="24"/>
          <w:szCs w:val="24"/>
        </w:rPr>
        <w:t>, a task is manually or</w:t>
      </w:r>
      <w:r>
        <w:rPr>
          <w:rFonts w:ascii="Times New Roman" w:hAnsi="Times New Roman" w:cs="Times New Roman"/>
          <w:sz w:val="24"/>
          <w:szCs w:val="24"/>
        </w:rPr>
        <w:t xml:space="preserve"> automatically selected to run on cloud resources).  If the determination at 212 returns in the negative, methodology 200 can proceed to end at 220, or may recycle to, </w:t>
      </w:r>
      <w:r>
        <w:rPr>
          <w:rFonts w:ascii="Times New Roman" w:hAnsi="Times New Roman" w:cs="Times New Roman"/>
          <w:i/>
          <w:sz w:val="24"/>
          <w:szCs w:val="24"/>
        </w:rPr>
        <w:t>e.g.</w:t>
      </w:r>
      <w:r>
        <w:rPr>
          <w:rFonts w:ascii="Times New Roman" w:hAnsi="Times New Roman" w:cs="Times New Roman"/>
          <w:sz w:val="24"/>
          <w:szCs w:val="24"/>
        </w:rPr>
        <w:t>, 202 to continue awaiting tasking.</w:t>
      </w:r>
    </w:p>
    <w:p w14:paraId="48EA85DD"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If the determination at 212 returns positive, an</w:t>
      </w:r>
      <w:r>
        <w:rPr>
          <w:rFonts w:ascii="Times New Roman" w:hAnsi="Times New Roman" w:cs="Times New Roman"/>
          <w:sz w:val="24"/>
          <w:szCs w:val="24"/>
        </w:rPr>
        <w:t xml:space="preserve"> entry in the task repository associated with a task to run is accessed to retrieve parameters required for one or more cloud services (which can be among a plurality of disparate cloud services) to run the task.</w:t>
      </w:r>
    </w:p>
    <w:p w14:paraId="681E5855"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In embodiments at 214, field values can be </w:t>
      </w:r>
      <w:r>
        <w:rPr>
          <w:rFonts w:ascii="Times New Roman" w:hAnsi="Times New Roman" w:cs="Times New Roman"/>
          <w:sz w:val="24"/>
          <w:szCs w:val="24"/>
        </w:rPr>
        <w:t xml:space="preserve">converted or encoded to match a target service requirement.  For example, common parameters </w:t>
      </w:r>
      <w:proofErr w:type="gramStart"/>
      <w:r>
        <w:rPr>
          <w:rFonts w:ascii="Times New Roman" w:hAnsi="Times New Roman" w:cs="Times New Roman"/>
          <w:sz w:val="24"/>
          <w:szCs w:val="24"/>
        </w:rPr>
        <w:t>can be converted</w:t>
      </w:r>
      <w:proofErr w:type="gramEnd"/>
      <w:r>
        <w:rPr>
          <w:rFonts w:ascii="Times New Roman" w:hAnsi="Times New Roman" w:cs="Times New Roman"/>
          <w:sz w:val="24"/>
          <w:szCs w:val="24"/>
        </w:rPr>
        <w:t xml:space="preserve"> to dedicated parameters for a particular dedicated solution or shared parameters for a particular shared solution.  In embodiments, such encoding o</w:t>
      </w:r>
      <w:r>
        <w:rPr>
          <w:rFonts w:ascii="Times New Roman" w:hAnsi="Times New Roman" w:cs="Times New Roman"/>
          <w:sz w:val="24"/>
          <w:szCs w:val="24"/>
        </w:rPr>
        <w:t xml:space="preserve">r converting </w:t>
      </w:r>
      <w:proofErr w:type="gramStart"/>
      <w:r>
        <w:rPr>
          <w:rFonts w:ascii="Times New Roman" w:hAnsi="Times New Roman" w:cs="Times New Roman"/>
          <w:sz w:val="24"/>
          <w:szCs w:val="24"/>
        </w:rPr>
        <w:t>can be performed</w:t>
      </w:r>
      <w:proofErr w:type="gramEnd"/>
      <w:r>
        <w:rPr>
          <w:rFonts w:ascii="Times New Roman" w:hAnsi="Times New Roman" w:cs="Times New Roman"/>
          <w:sz w:val="24"/>
          <w:szCs w:val="24"/>
        </w:rPr>
        <w:t xml:space="preserve"> during or after task request generation.</w:t>
      </w:r>
    </w:p>
    <w:p w14:paraId="6F2FA80B"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At 216, a task request </w:t>
      </w:r>
      <w:proofErr w:type="gramStart"/>
      <w:r>
        <w:rPr>
          <w:rFonts w:ascii="Times New Roman" w:hAnsi="Times New Roman" w:cs="Times New Roman"/>
          <w:sz w:val="24"/>
          <w:szCs w:val="24"/>
        </w:rPr>
        <w:t>is generated</w:t>
      </w:r>
      <w:proofErr w:type="gramEnd"/>
      <w:r>
        <w:rPr>
          <w:rFonts w:ascii="Times New Roman" w:hAnsi="Times New Roman" w:cs="Times New Roman"/>
          <w:sz w:val="24"/>
          <w:szCs w:val="24"/>
        </w:rPr>
        <w:t>.  The task request can include all parameters necessary to assign the task to one or more cloud solutions.  In embodiments, the task request can incl</w:t>
      </w:r>
      <w:r>
        <w:rPr>
          <w:rFonts w:ascii="Times New Roman" w:hAnsi="Times New Roman" w:cs="Times New Roman"/>
          <w:sz w:val="24"/>
          <w:szCs w:val="24"/>
        </w:rPr>
        <w:t xml:space="preserve">ude parameters for assigning the task, or a group of tasks, to two or more disparate cloud solutions.  </w:t>
      </w:r>
    </w:p>
    <w:p w14:paraId="124E8ECE"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After the task request </w:t>
      </w:r>
      <w:proofErr w:type="gramStart"/>
      <w:r>
        <w:rPr>
          <w:rFonts w:ascii="Times New Roman" w:hAnsi="Times New Roman" w:cs="Times New Roman"/>
          <w:sz w:val="24"/>
          <w:szCs w:val="24"/>
        </w:rPr>
        <w:t>is generated</w:t>
      </w:r>
      <w:proofErr w:type="gramEnd"/>
      <w:r>
        <w:rPr>
          <w:rFonts w:ascii="Times New Roman" w:hAnsi="Times New Roman" w:cs="Times New Roman"/>
          <w:sz w:val="24"/>
          <w:szCs w:val="24"/>
        </w:rPr>
        <w:t xml:space="preserve">, at 218, the task can be assigned by providing the task request to a cloud solution.  The task request </w:t>
      </w:r>
      <w:proofErr w:type="gramStart"/>
      <w:r>
        <w:rPr>
          <w:rFonts w:ascii="Times New Roman" w:hAnsi="Times New Roman" w:cs="Times New Roman"/>
          <w:sz w:val="24"/>
          <w:szCs w:val="24"/>
        </w:rPr>
        <w:t>can be routed</w:t>
      </w:r>
      <w:proofErr w:type="gramEnd"/>
      <w:r>
        <w:rPr>
          <w:rFonts w:ascii="Times New Roman" w:hAnsi="Times New Roman" w:cs="Times New Roman"/>
          <w:sz w:val="24"/>
          <w:szCs w:val="24"/>
        </w:rPr>
        <w:t xml:space="preserve"> based on various load-balancing schemes, variable solving techniques, or observation of constraints related to one or more cloud solutions (</w:t>
      </w:r>
      <w:r>
        <w:rPr>
          <w:rFonts w:ascii="Times New Roman" w:hAnsi="Times New Roman" w:cs="Times New Roman"/>
          <w:i/>
          <w:sz w:val="24"/>
          <w:szCs w:val="24"/>
        </w:rPr>
        <w:t>e.g.</w:t>
      </w:r>
      <w:r>
        <w:rPr>
          <w:rFonts w:ascii="Times New Roman" w:hAnsi="Times New Roman" w:cs="Times New Roman"/>
          <w:sz w:val="24"/>
          <w:szCs w:val="24"/>
        </w:rPr>
        <w:t xml:space="preserve">, timeout lengths).  If the task is to </w:t>
      </w:r>
      <w:proofErr w:type="gramStart"/>
      <w:r>
        <w:rPr>
          <w:rFonts w:ascii="Times New Roman" w:hAnsi="Times New Roman" w:cs="Times New Roman"/>
          <w:sz w:val="24"/>
          <w:szCs w:val="24"/>
        </w:rPr>
        <w:t>be provided</w:t>
      </w:r>
      <w:proofErr w:type="gramEnd"/>
      <w:r>
        <w:rPr>
          <w:rFonts w:ascii="Times New Roman" w:hAnsi="Times New Roman" w:cs="Times New Roman"/>
          <w:sz w:val="24"/>
          <w:szCs w:val="24"/>
        </w:rPr>
        <w:t xml:space="preserve"> to a dedicated solution, the parameters (</w:t>
      </w:r>
      <w:r>
        <w:rPr>
          <w:rFonts w:ascii="Times New Roman" w:hAnsi="Times New Roman" w:cs="Times New Roman"/>
          <w:i/>
          <w:sz w:val="24"/>
          <w:szCs w:val="24"/>
        </w:rPr>
        <w:t>e.g.</w:t>
      </w:r>
      <w:r>
        <w:rPr>
          <w:rFonts w:ascii="Times New Roman" w:hAnsi="Times New Roman" w:cs="Times New Roman"/>
          <w:sz w:val="24"/>
          <w:szCs w:val="24"/>
        </w:rPr>
        <w:t>, the dedicated</w:t>
      </w:r>
      <w:r>
        <w:rPr>
          <w:rFonts w:ascii="Times New Roman" w:hAnsi="Times New Roman" w:cs="Times New Roman"/>
          <w:sz w:val="24"/>
          <w:szCs w:val="24"/>
        </w:rPr>
        <w:t xml:space="preserve"> parameters) or a consolidated instruction containing the parameters can be provided to an agent of a VM being run by a dedicated solution.  If the task is to </w:t>
      </w:r>
      <w:proofErr w:type="gramStart"/>
      <w:r>
        <w:rPr>
          <w:rFonts w:ascii="Times New Roman" w:hAnsi="Times New Roman" w:cs="Times New Roman"/>
          <w:sz w:val="24"/>
          <w:szCs w:val="24"/>
        </w:rPr>
        <w:t>be provided</w:t>
      </w:r>
      <w:proofErr w:type="gramEnd"/>
      <w:r>
        <w:rPr>
          <w:rFonts w:ascii="Times New Roman" w:hAnsi="Times New Roman" w:cs="Times New Roman"/>
          <w:sz w:val="24"/>
          <w:szCs w:val="24"/>
        </w:rPr>
        <w:t xml:space="preserve"> to a shared solution, the parameters (</w:t>
      </w:r>
      <w:r>
        <w:rPr>
          <w:rFonts w:ascii="Times New Roman" w:hAnsi="Times New Roman" w:cs="Times New Roman"/>
          <w:i/>
          <w:sz w:val="24"/>
          <w:szCs w:val="24"/>
        </w:rPr>
        <w:t>e.g.</w:t>
      </w:r>
      <w:r>
        <w:rPr>
          <w:rFonts w:ascii="Times New Roman" w:hAnsi="Times New Roman" w:cs="Times New Roman"/>
          <w:sz w:val="24"/>
          <w:szCs w:val="24"/>
        </w:rPr>
        <w:t xml:space="preserve">, the shared parameters) or a consolidated </w:t>
      </w:r>
      <w:r>
        <w:rPr>
          <w:rFonts w:ascii="Times New Roman" w:hAnsi="Times New Roman" w:cs="Times New Roman"/>
          <w:sz w:val="24"/>
          <w:szCs w:val="24"/>
        </w:rPr>
        <w:t xml:space="preserve">request containing the parameters can be provided to a gateway for the shared solution.  </w:t>
      </w:r>
    </w:p>
    <w:p w14:paraId="6AC94262"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Thereafter, at 220, methodology 200 can end.</w:t>
      </w:r>
    </w:p>
    <w:p w14:paraId="4604A9BB"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2B, methodology 230 illustrates example techniques for managing task running modes in conjunction with</w:t>
      </w:r>
      <w:r>
        <w:rPr>
          <w:rFonts w:ascii="Times New Roman" w:hAnsi="Times New Roman" w:cs="Times New Roman"/>
          <w:sz w:val="24"/>
          <w:szCs w:val="24"/>
        </w:rPr>
        <w:t xml:space="preserve"> a cloud computing data processing system</w:t>
      </w:r>
      <w:r>
        <w:rPr>
          <w:rFonts w:ascii="Times New Roman" w:eastAsia="MS Mincho" w:hAnsi="Times New Roman" w:cs="Times New Roman"/>
          <w:sz w:val="24"/>
          <w:szCs w:val="24"/>
        </w:rPr>
        <w:t xml:space="preserve">.  Methodology 230 starts at 232 and proceeds to 234 where parameters associated with a task for which a running mode is being determined </w:t>
      </w:r>
      <w:proofErr w:type="gramStart"/>
      <w:r>
        <w:rPr>
          <w:rFonts w:ascii="Times New Roman" w:eastAsia="MS Mincho" w:hAnsi="Times New Roman" w:cs="Times New Roman"/>
          <w:sz w:val="24"/>
          <w:szCs w:val="24"/>
        </w:rPr>
        <w:t>are accessed</w:t>
      </w:r>
      <w:proofErr w:type="gramEnd"/>
      <w:r>
        <w:rPr>
          <w:rFonts w:ascii="Times New Roman" w:eastAsia="MS Mincho" w:hAnsi="Times New Roman" w:cs="Times New Roman"/>
          <w:sz w:val="24"/>
          <w:szCs w:val="24"/>
        </w:rPr>
        <w:t>.  The task parameters may provide a default running mode, automa</w:t>
      </w:r>
      <w:r>
        <w:rPr>
          <w:rFonts w:ascii="Times New Roman" w:eastAsia="MS Mincho" w:hAnsi="Times New Roman" w:cs="Times New Roman"/>
          <w:sz w:val="24"/>
          <w:szCs w:val="24"/>
        </w:rPr>
        <w:t xml:space="preserve">ted or manual task execution can define a running mode, or cloud or system context </w:t>
      </w:r>
      <w:proofErr w:type="gramStart"/>
      <w:r>
        <w:rPr>
          <w:rFonts w:ascii="Times New Roman" w:eastAsia="MS Mincho" w:hAnsi="Times New Roman" w:cs="Times New Roman"/>
          <w:sz w:val="24"/>
          <w:szCs w:val="24"/>
        </w:rPr>
        <w:t>can be used</w:t>
      </w:r>
      <w:proofErr w:type="gramEnd"/>
      <w:r>
        <w:rPr>
          <w:rFonts w:ascii="Times New Roman" w:eastAsia="MS Mincho" w:hAnsi="Times New Roman" w:cs="Times New Roman"/>
          <w:sz w:val="24"/>
          <w:szCs w:val="24"/>
        </w:rPr>
        <w:t xml:space="preserve"> to select a running mode.  A graphical user interface </w:t>
      </w:r>
      <w:proofErr w:type="gramStart"/>
      <w:r>
        <w:rPr>
          <w:rFonts w:ascii="Times New Roman" w:eastAsia="MS Mincho" w:hAnsi="Times New Roman" w:cs="Times New Roman"/>
          <w:sz w:val="24"/>
          <w:szCs w:val="24"/>
        </w:rPr>
        <w:t>can be used</w:t>
      </w:r>
      <w:proofErr w:type="gramEnd"/>
      <w:r>
        <w:rPr>
          <w:rFonts w:ascii="Times New Roman" w:eastAsia="MS Mincho" w:hAnsi="Times New Roman" w:cs="Times New Roman"/>
          <w:sz w:val="24"/>
          <w:szCs w:val="24"/>
        </w:rPr>
        <w:t xml:space="preserve"> to provide such input, and can include a running mode selection option associated with one or m</w:t>
      </w:r>
      <w:r>
        <w:rPr>
          <w:rFonts w:ascii="Times New Roman" w:eastAsia="MS Mincho" w:hAnsi="Times New Roman" w:cs="Times New Roman"/>
          <w:sz w:val="24"/>
          <w:szCs w:val="24"/>
        </w:rPr>
        <w:t>ore tasks.</w:t>
      </w:r>
    </w:p>
    <w:p w14:paraId="3BF035CA"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At 236, based on the parameters or input, a running mode is determined.  Running modes include dedicated, serverless, and hybrid.  A dedicated running mode includes cloud resources for which a cloud computing data processing system or its users </w:t>
      </w:r>
      <w:r>
        <w:rPr>
          <w:rFonts w:ascii="Times New Roman" w:hAnsi="Times New Roman" w:cs="Times New Roman"/>
          <w:sz w:val="24"/>
          <w:szCs w:val="24"/>
        </w:rPr>
        <w:t xml:space="preserve">possess a higher level of administrative control, while a serverless running mode submits tasks to a </w:t>
      </w:r>
      <w:proofErr w:type="gramStart"/>
      <w:r>
        <w:rPr>
          <w:rFonts w:ascii="Times New Roman" w:hAnsi="Times New Roman" w:cs="Times New Roman"/>
          <w:sz w:val="24"/>
          <w:szCs w:val="24"/>
        </w:rPr>
        <w:t>third-party</w:t>
      </w:r>
      <w:proofErr w:type="gramEnd"/>
      <w:r>
        <w:rPr>
          <w:rFonts w:ascii="Times New Roman" w:hAnsi="Times New Roman" w:cs="Times New Roman"/>
          <w:sz w:val="24"/>
          <w:szCs w:val="24"/>
        </w:rPr>
        <w:t xml:space="preserve"> managed cloud solution for execution.  The hybrid mode assigns one or more tasks to both.</w:t>
      </w:r>
      <w:r>
        <w:rPr>
          <w:rFonts w:ascii="Times New Roman" w:eastAsia="MS Mincho" w:hAnsi="Times New Roman" w:cs="Times New Roman"/>
          <w:sz w:val="24"/>
          <w:szCs w:val="24"/>
        </w:rPr>
        <w:t xml:space="preserve">  </w:t>
      </w:r>
      <w:r>
        <w:rPr>
          <w:rFonts w:ascii="Times New Roman" w:hAnsi="Times New Roman" w:cs="Times New Roman"/>
          <w:sz w:val="24"/>
          <w:szCs w:val="24"/>
        </w:rPr>
        <w:t xml:space="preserve">In embodiments, the determination at 236 </w:t>
      </w:r>
      <w:proofErr w:type="gramStart"/>
      <w:r>
        <w:rPr>
          <w:rFonts w:ascii="Times New Roman" w:hAnsi="Times New Roman" w:cs="Times New Roman"/>
          <w:sz w:val="24"/>
          <w:szCs w:val="24"/>
        </w:rPr>
        <w:t>can be base</w:t>
      </w:r>
      <w:r>
        <w:rPr>
          <w:rFonts w:ascii="Times New Roman" w:hAnsi="Times New Roman" w:cs="Times New Roman"/>
          <w:sz w:val="24"/>
          <w:szCs w:val="24"/>
        </w:rPr>
        <w:t>d</w:t>
      </w:r>
      <w:proofErr w:type="gramEnd"/>
      <w:r>
        <w:rPr>
          <w:rFonts w:ascii="Times New Roman" w:hAnsi="Times New Roman" w:cs="Times New Roman"/>
          <w:sz w:val="24"/>
          <w:szCs w:val="24"/>
        </w:rPr>
        <w:t xml:space="preserve"> on costs or performance.  Further, the determination as to whether to assign some or all of one or more </w:t>
      </w:r>
      <w:r>
        <w:rPr>
          <w:rFonts w:ascii="Times New Roman" w:hAnsi="Times New Roman" w:cs="Times New Roman"/>
          <w:sz w:val="24"/>
          <w:szCs w:val="24"/>
        </w:rPr>
        <w:lastRenderedPageBreak/>
        <w:t>tasks to a serverless mode can depend on whether the task(s) may exceed a timeout or otherwise fail a constraint of one of the shared solutions.</w:t>
      </w:r>
    </w:p>
    <w:p w14:paraId="094C4B78"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w:t>
      </w:r>
      <w:r>
        <w:rPr>
          <w:rFonts w:ascii="Times New Roman" w:hAnsi="Times New Roman" w:cs="Times New Roman"/>
          <w:sz w:val="24"/>
          <w:szCs w:val="24"/>
        </w:rPr>
        <w:t xml:space="preserve">e determination at 236 determines that a dedicated mode </w:t>
      </w:r>
      <w:proofErr w:type="gramStart"/>
      <w:r>
        <w:rPr>
          <w:rFonts w:ascii="Times New Roman" w:hAnsi="Times New Roman" w:cs="Times New Roman"/>
          <w:sz w:val="24"/>
          <w:szCs w:val="24"/>
        </w:rPr>
        <w:t>is being used</w:t>
      </w:r>
      <w:proofErr w:type="gramEnd"/>
      <w:r>
        <w:rPr>
          <w:rFonts w:ascii="Times New Roman" w:hAnsi="Times New Roman" w:cs="Times New Roman"/>
          <w:sz w:val="24"/>
          <w:szCs w:val="24"/>
        </w:rPr>
        <w:t xml:space="preserve">, methodology 200 proceeds to 238 where a broker of a cloud computing data processing system contacts agents of virtual machines in one or more dedicated solutions to assign the tasks at </w:t>
      </w:r>
      <w:r>
        <w:rPr>
          <w:rFonts w:ascii="Times New Roman" w:hAnsi="Times New Roman" w:cs="Times New Roman"/>
          <w:sz w:val="24"/>
          <w:szCs w:val="24"/>
        </w:rPr>
        <w:t>244.</w:t>
      </w:r>
    </w:p>
    <w:p w14:paraId="4EF80034"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If the determination at 236 determines that a </w:t>
      </w:r>
      <w:proofErr w:type="spellStart"/>
      <w:r>
        <w:rPr>
          <w:rFonts w:ascii="Times New Roman" w:hAnsi="Times New Roman" w:cs="Times New Roman"/>
          <w:sz w:val="24"/>
          <w:szCs w:val="24"/>
        </w:rPr>
        <w:t>severless</w:t>
      </w:r>
      <w:proofErr w:type="spellEnd"/>
      <w:r>
        <w:rPr>
          <w:rFonts w:ascii="Times New Roman" w:hAnsi="Times New Roman" w:cs="Times New Roman"/>
          <w:sz w:val="24"/>
          <w:szCs w:val="24"/>
        </w:rPr>
        <w:t xml:space="preserve"> mode </w:t>
      </w:r>
      <w:proofErr w:type="gramStart"/>
      <w:r>
        <w:rPr>
          <w:rFonts w:ascii="Times New Roman" w:hAnsi="Times New Roman" w:cs="Times New Roman"/>
          <w:sz w:val="24"/>
          <w:szCs w:val="24"/>
        </w:rPr>
        <w:t>is being used</w:t>
      </w:r>
      <w:proofErr w:type="gramEnd"/>
      <w:r>
        <w:rPr>
          <w:rFonts w:ascii="Times New Roman" w:hAnsi="Times New Roman" w:cs="Times New Roman"/>
          <w:sz w:val="24"/>
          <w:szCs w:val="24"/>
        </w:rPr>
        <w:t xml:space="preserve">, methodology 200 proceeds to 240 where a cloud computing data processing system sends one or more transmissions bearing task parameters to one or more gateways associated with </w:t>
      </w:r>
      <w:r>
        <w:rPr>
          <w:rFonts w:ascii="Times New Roman" w:hAnsi="Times New Roman" w:cs="Times New Roman"/>
          <w:sz w:val="24"/>
          <w:szCs w:val="24"/>
        </w:rPr>
        <w:t>one or more shared solutions to request handling of the tasks by the shared solutions at 246.</w:t>
      </w:r>
    </w:p>
    <w:p w14:paraId="1B2C9AEB"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If the determination at 236 determines that a hybrid mode </w:t>
      </w:r>
      <w:proofErr w:type="gramStart"/>
      <w:r>
        <w:rPr>
          <w:rFonts w:ascii="Times New Roman" w:eastAsia="MS Mincho" w:hAnsi="Times New Roman" w:cs="Times New Roman"/>
          <w:sz w:val="24"/>
          <w:szCs w:val="24"/>
        </w:rPr>
        <w:t>is being used</w:t>
      </w:r>
      <w:proofErr w:type="gramEnd"/>
      <w:r>
        <w:rPr>
          <w:rFonts w:ascii="Times New Roman" w:eastAsia="MS Mincho" w:hAnsi="Times New Roman" w:cs="Times New Roman"/>
          <w:sz w:val="24"/>
          <w:szCs w:val="24"/>
        </w:rPr>
        <w:t xml:space="preserve">, methodology 200 proceeds to 240 where both agents and gateways are contacted to allocate </w:t>
      </w:r>
      <w:r>
        <w:rPr>
          <w:rFonts w:ascii="Times New Roman" w:eastAsia="MS Mincho" w:hAnsi="Times New Roman" w:cs="Times New Roman"/>
          <w:sz w:val="24"/>
          <w:szCs w:val="24"/>
        </w:rPr>
        <w:t xml:space="preserve">the task(s) among the dedicated and shared solutions at 244 and 246.  If a hybrid mode </w:t>
      </w:r>
      <w:proofErr w:type="gramStart"/>
      <w:r>
        <w:rPr>
          <w:rFonts w:ascii="Times New Roman" w:eastAsia="MS Mincho" w:hAnsi="Times New Roman" w:cs="Times New Roman"/>
          <w:sz w:val="24"/>
          <w:szCs w:val="24"/>
        </w:rPr>
        <w:t>is being used</w:t>
      </w:r>
      <w:proofErr w:type="gramEnd"/>
      <w:r>
        <w:rPr>
          <w:rFonts w:ascii="Times New Roman" w:eastAsia="MS Mincho" w:hAnsi="Times New Roman" w:cs="Times New Roman"/>
          <w:sz w:val="24"/>
          <w:szCs w:val="24"/>
        </w:rPr>
        <w:t>, a “reply to” field can be provided as a task parameter to allow status information to be passed back to a common receiver regardless of cloud solution.</w:t>
      </w:r>
    </w:p>
    <w:p w14:paraId="193FDC8D"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In</w:t>
      </w:r>
      <w:r>
        <w:rPr>
          <w:rFonts w:ascii="Times New Roman" w:eastAsia="MS Mincho" w:hAnsi="Times New Roman" w:cs="Times New Roman"/>
          <w:sz w:val="24"/>
          <w:szCs w:val="24"/>
        </w:rPr>
        <w:t xml:space="preserve"> embodiments, a virtual machine of a dedicated solution </w:t>
      </w:r>
      <w:proofErr w:type="gramStart"/>
      <w:r>
        <w:rPr>
          <w:rFonts w:ascii="Times New Roman" w:eastAsia="MS Mincho" w:hAnsi="Times New Roman" w:cs="Times New Roman"/>
          <w:sz w:val="24"/>
          <w:szCs w:val="24"/>
        </w:rPr>
        <w:t>can be started or stopped,</w:t>
      </w:r>
      <w:proofErr w:type="gramEnd"/>
      <w:r>
        <w:rPr>
          <w:rFonts w:ascii="Times New Roman" w:eastAsia="MS Mincho" w:hAnsi="Times New Roman" w:cs="Times New Roman"/>
          <w:sz w:val="24"/>
          <w:szCs w:val="24"/>
        </w:rPr>
        <w:t xml:space="preserve"> or resources of a shared solution can be requested or released, to scale based on the needs of a determined running mode.</w:t>
      </w:r>
    </w:p>
    <w:p w14:paraId="41FCC305"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Regardless of the mode selected, one or more tasks </w:t>
      </w:r>
      <w:proofErr w:type="gramStart"/>
      <w:r>
        <w:rPr>
          <w:rFonts w:ascii="Times New Roman" w:eastAsia="MS Mincho" w:hAnsi="Times New Roman" w:cs="Times New Roman"/>
          <w:sz w:val="24"/>
          <w:szCs w:val="24"/>
        </w:rPr>
        <w:t>can be allocated</w:t>
      </w:r>
      <w:proofErr w:type="gramEnd"/>
      <w:r>
        <w:rPr>
          <w:rFonts w:ascii="Times New Roman" w:eastAsia="MS Mincho" w:hAnsi="Times New Roman" w:cs="Times New Roman"/>
          <w:sz w:val="24"/>
          <w:szCs w:val="24"/>
        </w:rPr>
        <w:t>, in whole or part, to a single solution or two or more similar or disparate solutions.  Thereafter, with tasks allocated, methodology 230 ends at 248.</w:t>
      </w:r>
    </w:p>
    <w:p w14:paraId="18D280B1"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Continuing to FIG. 2C, methodology 270 illustrates example techniques for managing scali</w:t>
      </w:r>
      <w:r>
        <w:rPr>
          <w:rFonts w:ascii="Times New Roman" w:hAnsi="Times New Roman" w:cs="Times New Roman"/>
          <w:sz w:val="24"/>
          <w:szCs w:val="24"/>
        </w:rPr>
        <w:t>ng and load</w:t>
      </w:r>
      <w:r>
        <w:rPr>
          <w:rFonts w:ascii="Times New Roman" w:eastAsia="MS Mincho" w:hAnsi="Times New Roman" w:cs="Times New Roman"/>
          <w:sz w:val="24"/>
          <w:szCs w:val="24"/>
        </w:rPr>
        <w:t xml:space="preserve">-balancing in conjunction with a cloud computing data processing system.  Methodology 270 begins at 272 and proceeds to 274 where a task is identified for </w:t>
      </w:r>
      <w:r>
        <w:rPr>
          <w:rFonts w:ascii="Times New Roman" w:eastAsia="MS Mincho" w:hAnsi="Times New Roman" w:cs="Times New Roman"/>
          <w:sz w:val="24"/>
          <w:szCs w:val="24"/>
        </w:rPr>
        <w:lastRenderedPageBreak/>
        <w:t xml:space="preserve">assignment and parameters accessed.  Thereafter, at 278, performance metrics </w:t>
      </w:r>
      <w:proofErr w:type="gramStart"/>
      <w:r>
        <w:rPr>
          <w:rFonts w:ascii="Times New Roman" w:eastAsia="MS Mincho" w:hAnsi="Times New Roman" w:cs="Times New Roman"/>
          <w:sz w:val="24"/>
          <w:szCs w:val="24"/>
        </w:rPr>
        <w:t>are accessed</w:t>
      </w:r>
      <w:proofErr w:type="gramEnd"/>
      <w:r>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to assess resource availability and where resources are available. </w:t>
      </w:r>
    </w:p>
    <w:p w14:paraId="5E9FD307"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Thereafter or simultaneously, at 282,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the load balancing assignment requires use of a free agent (</w:t>
      </w:r>
      <w:r>
        <w:rPr>
          <w:rFonts w:ascii="Times New Roman" w:hAnsi="Times New Roman" w:cs="Times New Roman"/>
          <w:i/>
          <w:sz w:val="24"/>
          <w:szCs w:val="24"/>
        </w:rPr>
        <w:t>e.g.</w:t>
      </w:r>
      <w:r>
        <w:rPr>
          <w:rFonts w:ascii="Times New Roman" w:hAnsi="Times New Roman" w:cs="Times New Roman"/>
          <w:sz w:val="24"/>
          <w:szCs w:val="24"/>
        </w:rPr>
        <w:t>, VM not currently involved in a session).  If s</w:t>
      </w:r>
      <w:r>
        <w:rPr>
          <w:rFonts w:ascii="Times New Roman" w:hAnsi="Times New Roman" w:cs="Times New Roman"/>
          <w:sz w:val="24"/>
          <w:szCs w:val="24"/>
        </w:rPr>
        <w:t xml:space="preserve">o, a free agent is located and methodology 270 proceeds to 288 where the task </w:t>
      </w:r>
      <w:proofErr w:type="gramStart"/>
      <w:r>
        <w:rPr>
          <w:rFonts w:ascii="Times New Roman" w:hAnsi="Times New Roman" w:cs="Times New Roman"/>
          <w:sz w:val="24"/>
          <w:szCs w:val="24"/>
        </w:rPr>
        <w:t>is assigned</w:t>
      </w:r>
      <w:proofErr w:type="gramEnd"/>
      <w:r>
        <w:rPr>
          <w:rFonts w:ascii="Times New Roman" w:hAnsi="Times New Roman" w:cs="Times New Roman"/>
          <w:sz w:val="24"/>
          <w:szCs w:val="24"/>
        </w:rPr>
        <w:t xml:space="preserve"> to the free agent.</w:t>
      </w:r>
    </w:p>
    <w:p w14:paraId="346F8D62"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Regardless of whether a free agent receives the task, methodology 270 proceeds to 284 where a determination </w:t>
      </w:r>
      <w:proofErr w:type="gramStart"/>
      <w:r>
        <w:rPr>
          <w:rFonts w:ascii="Times New Roman" w:hAnsi="Times New Roman" w:cs="Times New Roman"/>
          <w:sz w:val="24"/>
          <w:szCs w:val="24"/>
        </w:rPr>
        <w:t>is made</w:t>
      </w:r>
      <w:proofErr w:type="gramEnd"/>
      <w:r>
        <w:rPr>
          <w:rFonts w:ascii="Times New Roman" w:hAnsi="Times New Roman" w:cs="Times New Roman"/>
          <w:sz w:val="24"/>
          <w:szCs w:val="24"/>
        </w:rPr>
        <w:t xml:space="preserve"> as to whether a particular clou</w:t>
      </w:r>
      <w:r>
        <w:rPr>
          <w:rFonts w:ascii="Times New Roman" w:hAnsi="Times New Roman" w:cs="Times New Roman"/>
          <w:sz w:val="24"/>
          <w:szCs w:val="24"/>
        </w:rPr>
        <w:t>d solution should scale up or allocate additional resources.  This is because, if no free agent is used, additional resources still might be required, and if a free agent is used, another free agent may need to be created to observe a minimum free agent co</w:t>
      </w:r>
      <w:r>
        <w:rPr>
          <w:rFonts w:ascii="Times New Roman" w:hAnsi="Times New Roman" w:cs="Times New Roman"/>
          <w:sz w:val="24"/>
          <w:szCs w:val="24"/>
        </w:rPr>
        <w:t xml:space="preserve">unt in a cloud computing data processing system.  (In an alternative embodiment, the task identified can be completing or terminating, and an auto-scaling determination can relate to scaling down a VM or releasing resources.)  A scale-up instruction </w:t>
      </w:r>
      <w:proofErr w:type="gramStart"/>
      <w:r>
        <w:rPr>
          <w:rFonts w:ascii="Times New Roman" w:hAnsi="Times New Roman" w:cs="Times New Roman"/>
          <w:sz w:val="24"/>
          <w:szCs w:val="24"/>
        </w:rPr>
        <w:t>can be</w:t>
      </w:r>
      <w:r>
        <w:rPr>
          <w:rFonts w:ascii="Times New Roman" w:hAnsi="Times New Roman" w:cs="Times New Roman"/>
          <w:sz w:val="24"/>
          <w:szCs w:val="24"/>
        </w:rPr>
        <w:t xml:space="preserve"> based</w:t>
      </w:r>
      <w:proofErr w:type="gramEnd"/>
      <w:r>
        <w:rPr>
          <w:rFonts w:ascii="Times New Roman" w:hAnsi="Times New Roman" w:cs="Times New Roman"/>
          <w:sz w:val="24"/>
          <w:szCs w:val="24"/>
        </w:rPr>
        <w:t xml:space="preserve"> on resource utilization or other metrics in conjunction with service levels, task urgency, and various scaling thresholds.  The values analyzed prior to issuing the instruction can be current 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historical, or projected.  </w:t>
      </w:r>
    </w:p>
    <w:p w14:paraId="368FBA46"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If the determina</w:t>
      </w:r>
      <w:r>
        <w:rPr>
          <w:rFonts w:ascii="Times New Roman" w:hAnsi="Times New Roman" w:cs="Times New Roman"/>
          <w:sz w:val="24"/>
          <w:szCs w:val="24"/>
        </w:rPr>
        <w:t xml:space="preserve">tion at 284 returns negative, no scaling is required, and the task </w:t>
      </w:r>
      <w:proofErr w:type="gramStart"/>
      <w:r>
        <w:rPr>
          <w:rFonts w:ascii="Times New Roman" w:hAnsi="Times New Roman" w:cs="Times New Roman"/>
          <w:sz w:val="24"/>
          <w:szCs w:val="24"/>
        </w:rPr>
        <w:t>is assigned</w:t>
      </w:r>
      <w:proofErr w:type="gramEnd"/>
      <w:r>
        <w:rPr>
          <w:rFonts w:ascii="Times New Roman" w:hAnsi="Times New Roman" w:cs="Times New Roman"/>
          <w:sz w:val="24"/>
          <w:szCs w:val="24"/>
        </w:rPr>
        <w:t xml:space="preserve"> to an existing virtual machine if not yet assigned.  If the determination at 284 returns positive, methodology 270 proceeds to 286 where additional resources </w:t>
      </w:r>
      <w:proofErr w:type="gramStart"/>
      <w:r>
        <w:rPr>
          <w:rFonts w:ascii="Times New Roman" w:hAnsi="Times New Roman" w:cs="Times New Roman"/>
          <w:sz w:val="24"/>
          <w:szCs w:val="24"/>
        </w:rPr>
        <w:t>are allocated</w:t>
      </w:r>
      <w:proofErr w:type="gramEnd"/>
      <w:r>
        <w:rPr>
          <w:rFonts w:ascii="Times New Roman" w:hAnsi="Times New Roman" w:cs="Times New Roman"/>
          <w:sz w:val="24"/>
          <w:szCs w:val="24"/>
        </w:rPr>
        <w:t>.  The</w:t>
      </w:r>
      <w:r>
        <w:rPr>
          <w:rFonts w:ascii="Times New Roman" w:hAnsi="Times New Roman" w:cs="Times New Roman"/>
          <w:sz w:val="24"/>
          <w:szCs w:val="24"/>
        </w:rPr>
        <w:t xml:space="preserve">reafter, if the task is not yet assigned, it can be assigned at 288 to the </w:t>
      </w:r>
      <w:proofErr w:type="gramStart"/>
      <w:r>
        <w:rPr>
          <w:rFonts w:ascii="Times New Roman" w:hAnsi="Times New Roman" w:cs="Times New Roman"/>
          <w:sz w:val="24"/>
          <w:szCs w:val="24"/>
        </w:rPr>
        <w:t>newly-allocated</w:t>
      </w:r>
      <w:proofErr w:type="gramEnd"/>
      <w:r>
        <w:rPr>
          <w:rFonts w:ascii="Times New Roman" w:hAnsi="Times New Roman" w:cs="Times New Roman"/>
          <w:sz w:val="24"/>
          <w:szCs w:val="24"/>
        </w:rPr>
        <w:t xml:space="preserve"> resources made available through auto-scaling.  Thereafter, at 290, methodology 270 can end.</w:t>
      </w:r>
    </w:p>
    <w:p w14:paraId="42E9E8D2"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hAnsi="Times New Roman" w:cs="Times New Roman"/>
          <w:sz w:val="24"/>
          <w:szCs w:val="24"/>
        </w:rPr>
        <w:t xml:space="preserve">In alternative or complementary embodiments, a scale-down determination </w:t>
      </w:r>
      <w:r>
        <w:rPr>
          <w:rFonts w:ascii="Times New Roman" w:hAnsi="Times New Roman" w:cs="Times New Roman"/>
          <w:sz w:val="24"/>
          <w:szCs w:val="24"/>
        </w:rPr>
        <w:t xml:space="preserve">or instruction </w:t>
      </w:r>
      <w:proofErr w:type="gramStart"/>
      <w:r>
        <w:rPr>
          <w:rFonts w:ascii="Times New Roman" w:hAnsi="Times New Roman" w:cs="Times New Roman"/>
          <w:sz w:val="24"/>
          <w:szCs w:val="24"/>
        </w:rPr>
        <w:t>can be performed</w:t>
      </w:r>
      <w:proofErr w:type="gramEnd"/>
      <w:r>
        <w:rPr>
          <w:rFonts w:ascii="Times New Roman" w:hAnsi="Times New Roman" w:cs="Times New Roman"/>
          <w:sz w:val="24"/>
          <w:szCs w:val="24"/>
        </w:rPr>
        <w:t xml:space="preserve"> in parallel or as a separate routine.  A determination as to whether to scale down resources, based on performance metrics or other information, </w:t>
      </w:r>
      <w:proofErr w:type="gramStart"/>
      <w:r>
        <w:rPr>
          <w:rFonts w:ascii="Times New Roman" w:hAnsi="Times New Roman" w:cs="Times New Roman"/>
          <w:sz w:val="24"/>
          <w:szCs w:val="24"/>
        </w:rPr>
        <w:t>can be made</w:t>
      </w:r>
      <w:proofErr w:type="gramEnd"/>
      <w:r>
        <w:rPr>
          <w:rFonts w:ascii="Times New Roman" w:hAnsi="Times New Roman" w:cs="Times New Roman"/>
          <w:sz w:val="24"/>
          <w:szCs w:val="24"/>
        </w:rPr>
        <w:t xml:space="preserve"> at 294.  If the determination returns negative, methodology 270 end</w:t>
      </w:r>
      <w:r>
        <w:rPr>
          <w:rFonts w:ascii="Times New Roman" w:hAnsi="Times New Roman" w:cs="Times New Roman"/>
          <w:sz w:val="24"/>
          <w:szCs w:val="24"/>
        </w:rPr>
        <w:t xml:space="preserve">s at 290.  If the </w:t>
      </w:r>
      <w:r>
        <w:rPr>
          <w:rFonts w:ascii="Times New Roman" w:hAnsi="Times New Roman" w:cs="Times New Roman"/>
          <w:sz w:val="24"/>
          <w:szCs w:val="24"/>
        </w:rPr>
        <w:lastRenderedPageBreak/>
        <w:t xml:space="preserve">determination at 294 returns positive, methodology 270 proceeds to 296 where resources </w:t>
      </w:r>
      <w:proofErr w:type="gramStart"/>
      <w:r>
        <w:rPr>
          <w:rFonts w:ascii="Times New Roman" w:hAnsi="Times New Roman" w:cs="Times New Roman"/>
          <w:sz w:val="24"/>
          <w:szCs w:val="24"/>
        </w:rPr>
        <w:t>are scaled down</w:t>
      </w:r>
      <w:proofErr w:type="gramEnd"/>
      <w:r>
        <w:rPr>
          <w:rFonts w:ascii="Times New Roman" w:hAnsi="Times New Roman" w:cs="Times New Roman"/>
          <w:sz w:val="24"/>
          <w:szCs w:val="24"/>
        </w:rPr>
        <w:t xml:space="preserve">.  In embodiments,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w:t>
      </w:r>
      <w:proofErr w:type="gramStart"/>
      <w:r>
        <w:rPr>
          <w:rFonts w:ascii="Times New Roman" w:hAnsi="Times New Roman" w:cs="Times New Roman"/>
          <w:sz w:val="24"/>
          <w:szCs w:val="24"/>
        </w:rPr>
        <w:t>can be completed</w:t>
      </w:r>
      <w:proofErr w:type="gramEnd"/>
      <w:r>
        <w:rPr>
          <w:rFonts w:ascii="Times New Roman" w:hAnsi="Times New Roman" w:cs="Times New Roman"/>
          <w:sz w:val="24"/>
          <w:szCs w:val="24"/>
        </w:rPr>
        <w:t xml:space="preserve"> prior to scaling down to ensure tasks are complete prior to terminating a VM o</w:t>
      </w:r>
      <w:r>
        <w:rPr>
          <w:rFonts w:ascii="Times New Roman" w:hAnsi="Times New Roman" w:cs="Times New Roman"/>
          <w:sz w:val="24"/>
          <w:szCs w:val="24"/>
        </w:rPr>
        <w:t xml:space="preserve">r releasing resources.  Further, a free agent check can be conducted to ensure scaling down does not reduce free agents below a target number.  A scale-down instruction </w:t>
      </w:r>
      <w:proofErr w:type="gramStart"/>
      <w:r>
        <w:rPr>
          <w:rFonts w:ascii="Times New Roman" w:hAnsi="Times New Roman" w:cs="Times New Roman"/>
          <w:sz w:val="24"/>
          <w:szCs w:val="24"/>
        </w:rPr>
        <w:t>can be based</w:t>
      </w:r>
      <w:proofErr w:type="gramEnd"/>
      <w:r>
        <w:rPr>
          <w:rFonts w:ascii="Times New Roman" w:hAnsi="Times New Roman" w:cs="Times New Roman"/>
          <w:sz w:val="24"/>
          <w:szCs w:val="24"/>
        </w:rPr>
        <w:t xml:space="preserve"> on resource utilization or other metrics in conjunction with service level</w:t>
      </w:r>
      <w:r>
        <w:rPr>
          <w:rFonts w:ascii="Times New Roman" w:hAnsi="Times New Roman" w:cs="Times New Roman"/>
          <w:sz w:val="24"/>
          <w:szCs w:val="24"/>
        </w:rPr>
        <w:t xml:space="preserve">s, task urgency, and various scaling thresholds.  The values analyzed prior to issuing the instruction can be current or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historical, or projected.  Thereafter, methodology 270 ends at 290.</w:t>
      </w:r>
    </w:p>
    <w:p w14:paraId="22958E84" w14:textId="77777777" w:rsidR="00370979" w:rsidRDefault="007F13FB">
      <w:pPr>
        <w:pStyle w:val="Heading1"/>
        <w:spacing w:line="480" w:lineRule="auto"/>
        <w:ind w:left="0"/>
        <w:rPr>
          <w:rFonts w:ascii="Times New Roman" w:eastAsia="MS Mincho" w:hAnsi="Times New Roman" w:cs="Times New Roman"/>
          <w:sz w:val="24"/>
          <w:szCs w:val="24"/>
        </w:rPr>
      </w:pPr>
      <w:r>
        <w:rPr>
          <w:rFonts w:ascii="Times New Roman" w:eastAsia="MS Mincho" w:hAnsi="Times New Roman" w:cs="Times New Roman"/>
          <w:sz w:val="24"/>
          <w:szCs w:val="24"/>
        </w:rPr>
        <w:t xml:space="preserve">In alternative or complementary embodiments of FIG. 2C, </w:t>
      </w:r>
      <w:r>
        <w:rPr>
          <w:rFonts w:ascii="Times New Roman" w:eastAsia="MS Mincho" w:hAnsi="Times New Roman" w:cs="Times New Roman"/>
          <w:sz w:val="24"/>
          <w:szCs w:val="24"/>
        </w:rPr>
        <w:t xml:space="preserve">load balancing and scaling </w:t>
      </w:r>
      <w:proofErr w:type="gramStart"/>
      <w:r>
        <w:rPr>
          <w:rFonts w:ascii="Times New Roman" w:eastAsia="MS Mincho" w:hAnsi="Times New Roman" w:cs="Times New Roman"/>
          <w:sz w:val="24"/>
          <w:szCs w:val="24"/>
        </w:rPr>
        <w:t>can be performed</w:t>
      </w:r>
      <w:proofErr w:type="gramEnd"/>
      <w:r>
        <w:rPr>
          <w:rFonts w:ascii="Times New Roman" w:eastAsia="MS Mincho" w:hAnsi="Times New Roman" w:cs="Times New Roman"/>
          <w:sz w:val="24"/>
          <w:szCs w:val="24"/>
        </w:rPr>
        <w:t xml:space="preserve"> in the absence of a new task.  For example, tasks </w:t>
      </w:r>
      <w:proofErr w:type="gramStart"/>
      <w:r>
        <w:rPr>
          <w:rFonts w:ascii="Times New Roman" w:eastAsia="MS Mincho" w:hAnsi="Times New Roman" w:cs="Times New Roman"/>
          <w:sz w:val="24"/>
          <w:szCs w:val="24"/>
        </w:rPr>
        <w:t>can be dynamically reallocated</w:t>
      </w:r>
      <w:proofErr w:type="gramEnd"/>
      <w:r>
        <w:rPr>
          <w:rFonts w:ascii="Times New Roman" w:eastAsia="MS Mincho" w:hAnsi="Times New Roman" w:cs="Times New Roman"/>
          <w:sz w:val="24"/>
          <w:szCs w:val="24"/>
        </w:rPr>
        <w:t xml:space="preserve"> on the fly to continuously load balance.  In another example, auto-scaling can occur based on the completion of tasks rather than t</w:t>
      </w:r>
      <w:r>
        <w:rPr>
          <w:rFonts w:ascii="Times New Roman" w:eastAsia="MS Mincho" w:hAnsi="Times New Roman" w:cs="Times New Roman"/>
          <w:sz w:val="24"/>
          <w:szCs w:val="24"/>
        </w:rPr>
        <w:t>he assignment of tasks.  Other variants to methodology 270, as well as methodologies 200 and 230, will be apparent on review of this disclosure.</w:t>
      </w:r>
    </w:p>
    <w:p w14:paraId="5E8929B4" w14:textId="77777777" w:rsidR="00370979" w:rsidRDefault="007F13FB">
      <w:pPr>
        <w:pStyle w:val="Heading1"/>
        <w:spacing w:line="480" w:lineRule="auto"/>
        <w:ind w:left="0"/>
        <w:rPr>
          <w:rFonts w:ascii="Times New Roman" w:eastAsia="MS Mincho" w:hAnsi="Times New Roman" w:cs="Times New Roman"/>
          <w:sz w:val="24"/>
          <w:szCs w:val="24"/>
        </w:rPr>
      </w:pPr>
      <w:commentRangeStart w:id="20"/>
      <w:r>
        <w:rPr>
          <w:rFonts w:ascii="Times New Roman" w:eastAsia="MS Mincho" w:hAnsi="Times New Roman" w:cs="Times New Roman"/>
          <w:sz w:val="24"/>
          <w:szCs w:val="24"/>
        </w:rPr>
        <w:t xml:space="preserve">Fig. 3 is a block diagram of network device 300 that may be connected to or </w:t>
      </w:r>
      <w:commentRangeEnd w:id="20"/>
      <w:r>
        <w:rPr>
          <w:rStyle w:val="CommentReference"/>
          <w:rFonts w:eastAsiaTheme="minorHAnsi" w:cstheme="minorBidi"/>
          <w:bCs w:val="0"/>
          <w:kern w:val="0"/>
        </w:rPr>
        <w:commentReference w:id="20"/>
      </w:r>
      <w:commentRangeStart w:id="21"/>
      <w:r>
        <w:rPr>
          <w:rFonts w:ascii="Times New Roman" w:eastAsia="MS Mincho" w:hAnsi="Times New Roman" w:cs="Times New Roman"/>
          <w:sz w:val="24"/>
          <w:szCs w:val="24"/>
        </w:rPr>
        <w:t>comprise</w:t>
      </w:r>
      <w:commentRangeEnd w:id="21"/>
      <w:r>
        <w:rPr>
          <w:rStyle w:val="CommentReference"/>
          <w:rFonts w:eastAsiaTheme="minorHAnsi" w:cstheme="minorBidi"/>
          <w:bCs w:val="0"/>
          <w:kern w:val="0"/>
        </w:rPr>
        <w:commentReference w:id="21"/>
      </w:r>
      <w:r>
        <w:rPr>
          <w:rFonts w:ascii="Times New Roman" w:eastAsia="MS Mincho" w:hAnsi="Times New Roman" w:cs="Times New Roman"/>
          <w:sz w:val="24"/>
          <w:szCs w:val="24"/>
        </w:rPr>
        <w:t xml:space="preserve"> a component of netwo</w:t>
      </w:r>
      <w:r>
        <w:rPr>
          <w:rFonts w:ascii="Times New Roman" w:eastAsia="MS Mincho" w:hAnsi="Times New Roman" w:cs="Times New Roman"/>
          <w:sz w:val="24"/>
          <w:szCs w:val="24"/>
        </w:rPr>
        <w:t>rk 100. For example, network device 300 may implement one or more portions of method 200 for placement of network components of application 102.  Network device 300 may comprise hardware or a combination of hardware and software. The functionality to facil</w:t>
      </w:r>
      <w:r>
        <w:rPr>
          <w:rFonts w:ascii="Times New Roman" w:eastAsia="MS Mincho" w:hAnsi="Times New Roman" w:cs="Times New Roman"/>
          <w:sz w:val="24"/>
          <w:szCs w:val="24"/>
        </w:rPr>
        <w:t xml:space="preserve">itate telecommunications via a telecommunications network may reside in one or combination of network devices 300. Network device 300 depicted in Fig. 3 may represent or perform functionality of an appropriate network device 300, or combination of network </w:t>
      </w:r>
      <w:r>
        <w:rPr>
          <w:rFonts w:ascii="Times New Roman" w:eastAsia="MS Mincho" w:hAnsi="Times New Roman" w:cs="Times New Roman"/>
          <w:sz w:val="24"/>
          <w:szCs w:val="24"/>
        </w:rPr>
        <w:t xml:space="preserve">devices 300, such as, for example, a component or various components of a network, a processor, a server, a gateway, a node, or the like, or any appropriate combination thereof. It </w:t>
      </w:r>
      <w:proofErr w:type="gramStart"/>
      <w:r>
        <w:rPr>
          <w:rFonts w:ascii="Times New Roman" w:eastAsia="MS Mincho" w:hAnsi="Times New Roman" w:cs="Times New Roman"/>
          <w:sz w:val="24"/>
          <w:szCs w:val="24"/>
        </w:rPr>
        <w:t>is emphasized</w:t>
      </w:r>
      <w:proofErr w:type="gramEnd"/>
      <w:r>
        <w:rPr>
          <w:rFonts w:ascii="Times New Roman" w:eastAsia="MS Mincho" w:hAnsi="Times New Roman" w:cs="Times New Roman"/>
          <w:sz w:val="24"/>
          <w:szCs w:val="24"/>
        </w:rPr>
        <w:t xml:space="preserve"> that the block diagram depicted in Fig. 3 is example and not </w:t>
      </w:r>
      <w:r>
        <w:rPr>
          <w:rFonts w:ascii="Times New Roman" w:eastAsia="MS Mincho" w:hAnsi="Times New Roman" w:cs="Times New Roman"/>
          <w:sz w:val="24"/>
          <w:szCs w:val="24"/>
        </w:rPr>
        <w:t xml:space="preserve">intended to imply a limitation to a specific implementation or configuration. Thus, network device 300 </w:t>
      </w:r>
      <w:proofErr w:type="gramStart"/>
      <w:r>
        <w:rPr>
          <w:rFonts w:ascii="Times New Roman" w:eastAsia="MS Mincho" w:hAnsi="Times New Roman" w:cs="Times New Roman"/>
          <w:sz w:val="24"/>
          <w:szCs w:val="24"/>
        </w:rPr>
        <w:lastRenderedPageBreak/>
        <w:t>may be implemented</w:t>
      </w:r>
      <w:proofErr w:type="gramEnd"/>
      <w:r>
        <w:rPr>
          <w:rFonts w:ascii="Times New Roman" w:eastAsia="MS Mincho" w:hAnsi="Times New Roman" w:cs="Times New Roman"/>
          <w:sz w:val="24"/>
          <w:szCs w:val="24"/>
        </w:rPr>
        <w:t xml:space="preserve"> in a single device or multiple devices (</w:t>
      </w:r>
      <w:r>
        <w:rPr>
          <w:rFonts w:ascii="Times New Roman" w:eastAsia="MS Mincho" w:hAnsi="Times New Roman" w:cs="Times New Roman"/>
          <w:i/>
          <w:sz w:val="24"/>
          <w:szCs w:val="24"/>
        </w:rPr>
        <w:t>e.g.</w:t>
      </w:r>
      <w:r>
        <w:rPr>
          <w:rFonts w:ascii="Times New Roman" w:eastAsia="MS Mincho" w:hAnsi="Times New Roman" w:cs="Times New Roman"/>
          <w:sz w:val="24"/>
          <w:szCs w:val="24"/>
        </w:rPr>
        <w:t xml:space="preserve">, single server or multiple servers, single controller or multiple controllers). Multiple </w:t>
      </w:r>
      <w:r>
        <w:rPr>
          <w:rFonts w:ascii="Times New Roman" w:eastAsia="MS Mincho" w:hAnsi="Times New Roman" w:cs="Times New Roman"/>
          <w:sz w:val="24"/>
          <w:szCs w:val="24"/>
        </w:rPr>
        <w:t xml:space="preserve">network entities may be distributed or centrally located. Multiple network entities may communicate wirelessly, via hard wire, or any appropriate combination thereof. </w:t>
      </w:r>
    </w:p>
    <w:p w14:paraId="4F11D0BB"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N</w:t>
      </w:r>
      <w:r>
        <w:rPr>
          <w:rFonts w:ascii="Times New Roman" w:eastAsia="MS Mincho" w:hAnsi="Times New Roman" w:cs="Times New Roman"/>
          <w:sz w:val="24"/>
          <w:szCs w:val="24"/>
        </w:rPr>
        <w:t xml:space="preserve">etwork device 300 </w:t>
      </w:r>
      <w:r>
        <w:rPr>
          <w:rFonts w:ascii="Times New Roman" w:hAnsi="Times New Roman" w:cs="Times New Roman"/>
          <w:sz w:val="24"/>
          <w:szCs w:val="24"/>
        </w:rPr>
        <w:t>may comprise a processor 302 and a memory 304 coupled to processor 30</w:t>
      </w:r>
      <w:r>
        <w:rPr>
          <w:rFonts w:ascii="Times New Roman" w:hAnsi="Times New Roman" w:cs="Times New Roman"/>
          <w:sz w:val="24"/>
          <w:szCs w:val="24"/>
        </w:rPr>
        <w:t xml:space="preserve">2. Memory 304 may contain executable instructions that, when executed by processor 302, </w:t>
      </w:r>
      <w:proofErr w:type="gramStart"/>
      <w:r>
        <w:rPr>
          <w:rFonts w:ascii="Times New Roman" w:hAnsi="Times New Roman" w:cs="Times New Roman"/>
          <w:sz w:val="24"/>
          <w:szCs w:val="24"/>
        </w:rPr>
        <w:t>cause</w:t>
      </w:r>
      <w:proofErr w:type="gramEnd"/>
      <w:r>
        <w:rPr>
          <w:rFonts w:ascii="Times New Roman" w:hAnsi="Times New Roman" w:cs="Times New Roman"/>
          <w:sz w:val="24"/>
          <w:szCs w:val="24"/>
        </w:rPr>
        <w:t xml:space="preserve"> processor 302 to effectuate operations associated with managing cloud services. As evident from the description herein, network device 300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as software per se. </w:t>
      </w:r>
    </w:p>
    <w:p w14:paraId="798176D0"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 addition to processor 302 and memory 304, network device 300 may include an input/output system 306. Processor 302, memory 304, and input/output system 306 may be coupled together (coupling not shown in Fig. 3) to allow communicatio</w:t>
      </w:r>
      <w:r>
        <w:rPr>
          <w:rFonts w:ascii="Times New Roman" w:hAnsi="Times New Roman" w:cs="Times New Roman"/>
          <w:sz w:val="24"/>
          <w:szCs w:val="24"/>
        </w:rPr>
        <w:t xml:space="preserve">ns there between. Each portion of network device 300 may comprise circuitry for performing functions associated with each respective portion. Thus, each portion may comprise hardware, or a combination of hardware and software. Accordingly, each portion of </w:t>
      </w:r>
      <w:r>
        <w:rPr>
          <w:rFonts w:ascii="Times New Roman" w:hAnsi="Times New Roman" w:cs="Times New Roman"/>
          <w:sz w:val="24"/>
          <w:szCs w:val="24"/>
        </w:rPr>
        <w:t xml:space="preserve">network device 300 is not to be </w:t>
      </w:r>
      <w:proofErr w:type="gramStart"/>
      <w:r>
        <w:rPr>
          <w:rFonts w:ascii="Times New Roman" w:hAnsi="Times New Roman" w:cs="Times New Roman"/>
          <w:sz w:val="24"/>
          <w:szCs w:val="24"/>
        </w:rPr>
        <w:t>construed</w:t>
      </w:r>
      <w:proofErr w:type="gramEnd"/>
      <w:r>
        <w:rPr>
          <w:rFonts w:ascii="Times New Roman" w:hAnsi="Times New Roman" w:cs="Times New Roman"/>
          <w:sz w:val="24"/>
          <w:szCs w:val="24"/>
        </w:rPr>
        <w:t xml:space="preserve"> as software per se. Input/output system 306 may be capable of receiving or providing information from or to a communications device or other network entities configured for telecommunications.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input/out</w:t>
      </w:r>
      <w:r>
        <w:rPr>
          <w:rFonts w:ascii="Times New Roman" w:hAnsi="Times New Roman" w:cs="Times New Roman"/>
          <w:sz w:val="24"/>
          <w:szCs w:val="24"/>
        </w:rPr>
        <w:t>put system 306 may include a wireless communications (</w:t>
      </w:r>
      <w:r>
        <w:rPr>
          <w:rFonts w:ascii="Times New Roman" w:hAnsi="Times New Roman" w:cs="Times New Roman"/>
          <w:i/>
          <w:sz w:val="24"/>
          <w:szCs w:val="24"/>
        </w:rPr>
        <w:t>e.g.</w:t>
      </w:r>
      <w:r>
        <w:rPr>
          <w:rFonts w:ascii="Times New Roman" w:hAnsi="Times New Roman" w:cs="Times New Roman"/>
          <w:sz w:val="24"/>
          <w:szCs w:val="24"/>
        </w:rPr>
        <w:t>, 3G/4G/GPS) card. Input/output system 306 may be capable of receiving or sending video information, audio information, control information, image information, data, or any combination thereof. Inpu</w:t>
      </w:r>
      <w:r>
        <w:rPr>
          <w:rFonts w:ascii="Times New Roman" w:hAnsi="Times New Roman" w:cs="Times New Roman"/>
          <w:sz w:val="24"/>
          <w:szCs w:val="24"/>
        </w:rPr>
        <w:t>t/output system 306 may be capable of transferring information with network device 300. In various configurations, input/output system 306 may receive or provide information via any appropriate means, such as, for example, optical means (</w:t>
      </w:r>
      <w:r>
        <w:rPr>
          <w:rFonts w:ascii="Times New Roman" w:hAnsi="Times New Roman" w:cs="Times New Roman"/>
          <w:i/>
          <w:sz w:val="24"/>
          <w:szCs w:val="24"/>
        </w:rPr>
        <w:t>e.g.</w:t>
      </w:r>
      <w:r>
        <w:rPr>
          <w:rFonts w:ascii="Times New Roman" w:hAnsi="Times New Roman" w:cs="Times New Roman"/>
          <w:sz w:val="24"/>
          <w:szCs w:val="24"/>
        </w:rPr>
        <w:t>, infrared), e</w:t>
      </w:r>
      <w:r>
        <w:rPr>
          <w:rFonts w:ascii="Times New Roman" w:hAnsi="Times New Roman" w:cs="Times New Roman"/>
          <w:sz w:val="24"/>
          <w:szCs w:val="24"/>
        </w:rPr>
        <w:t>lectromagnetic means (</w:t>
      </w:r>
      <w:r>
        <w:rPr>
          <w:rFonts w:ascii="Times New Roman" w:hAnsi="Times New Roman" w:cs="Times New Roman"/>
          <w:i/>
          <w:sz w:val="24"/>
          <w:szCs w:val="24"/>
        </w:rPr>
        <w:t>e.g.</w:t>
      </w:r>
      <w:r>
        <w:rPr>
          <w:rFonts w:ascii="Times New Roman" w:hAnsi="Times New Roman" w:cs="Times New Roman"/>
          <w:sz w:val="24"/>
          <w:szCs w:val="24"/>
        </w:rPr>
        <w:t>, RF, Wi-Fi, Bluetooth®, ZigBee®), acoustic means (</w:t>
      </w:r>
      <w:r>
        <w:rPr>
          <w:rFonts w:ascii="Times New Roman" w:hAnsi="Times New Roman" w:cs="Times New Roman"/>
          <w:i/>
          <w:sz w:val="24"/>
          <w:szCs w:val="24"/>
        </w:rPr>
        <w:t>e.g.</w:t>
      </w:r>
      <w:r>
        <w:rPr>
          <w:rFonts w:ascii="Times New Roman" w:hAnsi="Times New Roman" w:cs="Times New Roman"/>
          <w:sz w:val="24"/>
          <w:szCs w:val="24"/>
        </w:rPr>
        <w:t xml:space="preserve">, speaker, microphone, ultrasonic receiver, </w:t>
      </w:r>
      <w:r>
        <w:rPr>
          <w:rFonts w:ascii="Times New Roman" w:hAnsi="Times New Roman" w:cs="Times New Roman"/>
          <w:sz w:val="24"/>
          <w:szCs w:val="24"/>
        </w:rPr>
        <w:lastRenderedPageBreak/>
        <w:t>ultrasonic transmitter), or a combination thereof. In an example configuration, input/output system 306 may comprise a Wi-Fi finder</w:t>
      </w:r>
      <w:r>
        <w:rPr>
          <w:rFonts w:ascii="Times New Roman" w:hAnsi="Times New Roman" w:cs="Times New Roman"/>
          <w:sz w:val="24"/>
          <w:szCs w:val="24"/>
        </w:rPr>
        <w:t xml:space="preserve">, a two-way GPS chipset or equivalent, or the like, or a combination thereof. </w:t>
      </w:r>
    </w:p>
    <w:p w14:paraId="76B80471"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Input/output system 306 of network device 300 also may contain a communication connection 308 that allows network device 300 to communicate with other devices, network entities,</w:t>
      </w:r>
      <w:r>
        <w:rPr>
          <w:rFonts w:ascii="Times New Roman" w:hAnsi="Times New Roman" w:cs="Times New Roman"/>
          <w:sz w:val="24"/>
          <w:szCs w:val="24"/>
        </w:rPr>
        <w:t xml:space="preserve"> or the like. Communication connection 308 may comprise communication media. Communication media typically embody computer-readable instructions, data structures, program modules or other data in a modulated data signal such as a carrier wave or other tran</w:t>
      </w:r>
      <w:r>
        <w:rPr>
          <w:rFonts w:ascii="Times New Roman" w:hAnsi="Times New Roman" w:cs="Times New Roman"/>
          <w:sz w:val="24"/>
          <w:szCs w:val="24"/>
        </w:rPr>
        <w:t>sport mechanism and includes any information delivery media. By way of example, and not limitation, communication media may include wired media such as a wired network or direct-wired connection, or wireless media such as acoustic, RF, infrared, or other w</w:t>
      </w:r>
      <w:r>
        <w:rPr>
          <w:rFonts w:ascii="Times New Roman" w:hAnsi="Times New Roman" w:cs="Times New Roman"/>
          <w:sz w:val="24"/>
          <w:szCs w:val="24"/>
        </w:rPr>
        <w:t>ireless media. The term computer-readable media as used herein includes both storage media and communication media. Input/output system 306 also may include an input device 310 such as keyboard, mouse, pen, voice input device, or touch input device. Input/</w:t>
      </w:r>
      <w:r>
        <w:rPr>
          <w:rFonts w:ascii="Times New Roman" w:hAnsi="Times New Roman" w:cs="Times New Roman"/>
          <w:sz w:val="24"/>
          <w:szCs w:val="24"/>
        </w:rPr>
        <w:t xml:space="preserve">output system 306 may also include an output device 312, such as a display, speakers, or a printer. </w:t>
      </w:r>
    </w:p>
    <w:p w14:paraId="0C8F5F10"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Processor 302 may be capable of performing functions associated with telecommunications, such as functions for managing cloud services, as described herein</w:t>
      </w:r>
      <w:r>
        <w:rPr>
          <w:rFonts w:ascii="Times New Roman" w:hAnsi="Times New Roman" w:cs="Times New Roman"/>
          <w:sz w:val="24"/>
          <w:szCs w:val="24"/>
        </w:rPr>
        <w:t xml:space="preserve">. For example, processor 302 may be capable of, in conjunction with any other portion of network device 300, managing multiple disparate cloud services by assigning tasks, managing running modes, conducting scaling and balancing, </w:t>
      </w:r>
      <w:r>
        <w:rPr>
          <w:rFonts w:ascii="Times New Roman" w:hAnsi="Times New Roman" w:cs="Times New Roman"/>
          <w:i/>
          <w:sz w:val="24"/>
          <w:szCs w:val="24"/>
        </w:rPr>
        <w:t>et cetera</w:t>
      </w:r>
      <w:r>
        <w:rPr>
          <w:rFonts w:ascii="Times New Roman" w:hAnsi="Times New Roman" w:cs="Times New Roman"/>
          <w:sz w:val="24"/>
          <w:szCs w:val="24"/>
        </w:rPr>
        <w:t>, as described he</w:t>
      </w:r>
      <w:r>
        <w:rPr>
          <w:rFonts w:ascii="Times New Roman" w:hAnsi="Times New Roman" w:cs="Times New Roman"/>
          <w:sz w:val="24"/>
          <w:szCs w:val="24"/>
        </w:rPr>
        <w:t xml:space="preserve">rein. </w:t>
      </w:r>
    </w:p>
    <w:p w14:paraId="733E8D99" w14:textId="77777777" w:rsidR="00370979" w:rsidRDefault="007F13FB">
      <w:pPr>
        <w:pStyle w:val="Heading1"/>
        <w:spacing w:line="480" w:lineRule="auto"/>
        <w:ind w:left="0"/>
        <w:rPr>
          <w:rFonts w:ascii="Times New Roman" w:hAnsi="Times New Roman" w:cs="Times New Roman"/>
          <w:sz w:val="24"/>
          <w:szCs w:val="24"/>
        </w:rPr>
      </w:pPr>
      <w:r>
        <w:rPr>
          <w:rFonts w:ascii="Times New Roman" w:hAnsi="Times New Roman" w:cs="Times New Roman"/>
          <w:sz w:val="24"/>
          <w:szCs w:val="24"/>
        </w:rPr>
        <w:t>Memory 304 of network device 300 may comprise a storage medium having a concrete, tangible, physical structure. As is known, a signal does not have a concrete, tangible, physical structure. Memory 304, as well as any computer-readable storage medium</w:t>
      </w:r>
      <w:r>
        <w:rPr>
          <w:rFonts w:ascii="Times New Roman" w:hAnsi="Times New Roman" w:cs="Times New Roman"/>
          <w:sz w:val="24"/>
          <w:szCs w:val="24"/>
        </w:rPr>
        <w:t xml:space="preserve"> described herein,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 signal. Memory 304, as well as any computer-</w:t>
      </w:r>
      <w:r>
        <w:rPr>
          <w:rFonts w:ascii="Times New Roman" w:hAnsi="Times New Roman" w:cs="Times New Roman"/>
          <w:sz w:val="24"/>
          <w:szCs w:val="24"/>
        </w:rPr>
        <w:lastRenderedPageBreak/>
        <w:t xml:space="preserve">readable storage medium described herein,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 transient signal. Memory 304, as well as any computer-readable storage medium described herein,</w:t>
      </w:r>
      <w:r>
        <w:rPr>
          <w:rFonts w:ascii="Times New Roman" w:hAnsi="Times New Roman" w:cs="Times New Roman"/>
          <w:sz w:val="24"/>
          <w:szCs w:val="24"/>
        </w:rPr>
        <w:t xml:space="preserve"> is not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 propagating signal. Memory 304, as well as any computer-readable storage medium described herein, is to </w:t>
      </w:r>
      <w:proofErr w:type="gramStart"/>
      <w:r>
        <w:rPr>
          <w:rFonts w:ascii="Times New Roman" w:hAnsi="Times New Roman" w:cs="Times New Roman"/>
          <w:sz w:val="24"/>
          <w:szCs w:val="24"/>
        </w:rPr>
        <w:t>be construed</w:t>
      </w:r>
      <w:proofErr w:type="gramEnd"/>
      <w:r>
        <w:rPr>
          <w:rFonts w:ascii="Times New Roman" w:hAnsi="Times New Roman" w:cs="Times New Roman"/>
          <w:sz w:val="24"/>
          <w:szCs w:val="24"/>
        </w:rPr>
        <w:t xml:space="preserve"> as an article of manufacture. </w:t>
      </w:r>
    </w:p>
    <w:p w14:paraId="41CB2DE7" w14:textId="77777777" w:rsidR="00370979" w:rsidRDefault="007F13FB">
      <w:pPr>
        <w:pStyle w:val="Heading1"/>
        <w:spacing w:line="480" w:lineRule="auto"/>
        <w:ind w:left="0"/>
        <w:rPr>
          <w:rFonts w:ascii="Times New Roman" w:hAnsi="Times New Roman" w:cs="Times New Roman"/>
          <w:sz w:val="24"/>
          <w:szCs w:val="24"/>
        </w:rPr>
      </w:pPr>
      <w:commentRangeStart w:id="22"/>
      <w:r>
        <w:rPr>
          <w:rFonts w:ascii="Times New Roman" w:hAnsi="Times New Roman" w:cs="Times New Roman"/>
          <w:sz w:val="24"/>
          <w:szCs w:val="24"/>
        </w:rPr>
        <w:t>Memory 304 may store any information utilized in conjunction with telecommunica</w:t>
      </w:r>
      <w:r>
        <w:rPr>
          <w:rFonts w:ascii="Times New Roman" w:hAnsi="Times New Roman" w:cs="Times New Roman"/>
          <w:sz w:val="24"/>
          <w:szCs w:val="24"/>
        </w:rPr>
        <w:t xml:space="preserve">tions. Depending upon the exact configuration or type of processor, memory 304 may include a volatile storage 314 (such as some types of RAM), a nonvolatile storage 316 (such as ROM, flash memory), or a combination thereof. </w:t>
      </w:r>
      <w:proofErr w:type="gramStart"/>
      <w:r>
        <w:rPr>
          <w:rFonts w:ascii="Times New Roman" w:hAnsi="Times New Roman" w:cs="Times New Roman"/>
          <w:sz w:val="24"/>
          <w:szCs w:val="24"/>
        </w:rPr>
        <w:t>Memory 304 may include additiona</w:t>
      </w:r>
      <w:r>
        <w:rPr>
          <w:rFonts w:ascii="Times New Roman" w:hAnsi="Times New Roman" w:cs="Times New Roman"/>
          <w:sz w:val="24"/>
          <w:szCs w:val="24"/>
        </w:rPr>
        <w:t>l storage (</w:t>
      </w:r>
      <w:r>
        <w:rPr>
          <w:rFonts w:ascii="Times New Roman" w:hAnsi="Times New Roman" w:cs="Times New Roman"/>
          <w:i/>
          <w:sz w:val="24"/>
          <w:szCs w:val="24"/>
        </w:rPr>
        <w:t>e.g.</w:t>
      </w:r>
      <w:r>
        <w:rPr>
          <w:rFonts w:ascii="Times New Roman" w:hAnsi="Times New Roman" w:cs="Times New Roman"/>
          <w:sz w:val="24"/>
          <w:szCs w:val="24"/>
        </w:rPr>
        <w:t>, a removable storage 318 or a non-removable storage 320) including, for example, tape, flash memory, smart cards, CD-ROM, DVD, or other optical storage, magnetic cassettes, magnetic tape, magnetic disk storage or other magnetic storage devi</w:t>
      </w:r>
      <w:r>
        <w:rPr>
          <w:rFonts w:ascii="Times New Roman" w:hAnsi="Times New Roman" w:cs="Times New Roman"/>
          <w:sz w:val="24"/>
          <w:szCs w:val="24"/>
        </w:rPr>
        <w:t>ces, USB-compatible memory, or any other medium that can be used to store information and that can be accessed by network device 300.</w:t>
      </w:r>
      <w:proofErr w:type="gramEnd"/>
      <w:r>
        <w:rPr>
          <w:rFonts w:ascii="Times New Roman" w:hAnsi="Times New Roman" w:cs="Times New Roman"/>
          <w:sz w:val="24"/>
          <w:szCs w:val="24"/>
        </w:rPr>
        <w:t xml:space="preserve"> Memory 304 may comprise executable instructions that, when executed by processor 302, cause processor 302 to </w:t>
      </w:r>
      <w:proofErr w:type="gramStart"/>
      <w:r>
        <w:rPr>
          <w:rFonts w:ascii="Times New Roman" w:hAnsi="Times New Roman" w:cs="Times New Roman"/>
          <w:sz w:val="24"/>
          <w:szCs w:val="24"/>
        </w:rPr>
        <w:t>effectuate</w:t>
      </w:r>
      <w:proofErr w:type="gramEnd"/>
      <w:r>
        <w:rPr>
          <w:rFonts w:ascii="Times New Roman" w:hAnsi="Times New Roman" w:cs="Times New Roman"/>
          <w:sz w:val="24"/>
          <w:szCs w:val="24"/>
        </w:rPr>
        <w:t xml:space="preserve"> op</w:t>
      </w:r>
      <w:r>
        <w:rPr>
          <w:rFonts w:ascii="Times New Roman" w:hAnsi="Times New Roman" w:cs="Times New Roman"/>
          <w:sz w:val="24"/>
          <w:szCs w:val="24"/>
        </w:rPr>
        <w:t xml:space="preserve">erations to manage multiple cloud </w:t>
      </w:r>
      <w:commentRangeStart w:id="23"/>
      <w:r>
        <w:rPr>
          <w:rFonts w:ascii="Times New Roman" w:hAnsi="Times New Roman" w:cs="Times New Roman"/>
          <w:sz w:val="24"/>
          <w:szCs w:val="24"/>
        </w:rPr>
        <w:t>services</w:t>
      </w:r>
      <w:commentRangeEnd w:id="23"/>
      <w:r>
        <w:rPr>
          <w:rStyle w:val="CommentReference"/>
          <w:rFonts w:eastAsiaTheme="minorHAnsi" w:cstheme="minorBidi"/>
          <w:bCs w:val="0"/>
          <w:kern w:val="0"/>
        </w:rPr>
        <w:commentReference w:id="23"/>
      </w:r>
      <w:r>
        <w:rPr>
          <w:rFonts w:ascii="Times New Roman" w:hAnsi="Times New Roman" w:cs="Times New Roman"/>
          <w:sz w:val="24"/>
          <w:szCs w:val="24"/>
        </w:rPr>
        <w:t>.</w:t>
      </w:r>
      <w:commentRangeEnd w:id="22"/>
      <w:r>
        <w:rPr>
          <w:rStyle w:val="CommentReference"/>
          <w:rFonts w:eastAsiaTheme="minorHAnsi" w:cstheme="minorBidi"/>
          <w:bCs w:val="0"/>
          <w:kern w:val="0"/>
        </w:rPr>
        <w:commentReference w:id="22"/>
      </w:r>
    </w:p>
    <w:p w14:paraId="2AACD28F" w14:textId="77777777" w:rsidR="00370979" w:rsidRDefault="007F13FB">
      <w:pPr>
        <w:pStyle w:val="Heading1"/>
        <w:spacing w:line="480" w:lineRule="auto"/>
        <w:ind w:left="0"/>
        <w:rPr>
          <w:rFonts w:ascii="Times New Roman" w:hAnsi="Times New Roman" w:cs="Times New Roman"/>
          <w:sz w:val="24"/>
          <w:szCs w:val="24"/>
        </w:rPr>
      </w:pPr>
      <w:proofErr w:type="gramStart"/>
      <w:r>
        <w:rPr>
          <w:rFonts w:ascii="Times New Roman" w:hAnsi="Times New Roman" w:cs="Times New Roman"/>
          <w:sz w:val="24"/>
          <w:szCs w:val="24"/>
        </w:rPr>
        <w:t xml:space="preserve">The methods and systems associated with managing cloud services as described herein also may be practiced via communications embodied in the form of program code that is transmitted over some transmission </w:t>
      </w:r>
      <w:r>
        <w:rPr>
          <w:rFonts w:ascii="Times New Roman" w:hAnsi="Times New Roman" w:cs="Times New Roman"/>
          <w:sz w:val="24"/>
          <w:szCs w:val="24"/>
        </w:rPr>
        <w:t>medium, such as over electrical wiring or cabling, through fiber optics, or via any other form of transmission, wherein, when the program code is received and loaded into and executed by a machine, such as an EPROM, a gate array, a programmable logic devic</w:t>
      </w:r>
      <w:r>
        <w:rPr>
          <w:rFonts w:ascii="Times New Roman" w:hAnsi="Times New Roman" w:cs="Times New Roman"/>
          <w:sz w:val="24"/>
          <w:szCs w:val="24"/>
        </w:rPr>
        <w:t>e (PLD), a client computer, or the like, the machine becomes a device for implementing content delivery as described herein.</w:t>
      </w:r>
      <w:proofErr w:type="gramEnd"/>
      <w:r>
        <w:rPr>
          <w:rFonts w:ascii="Times New Roman" w:hAnsi="Times New Roman" w:cs="Times New Roman"/>
          <w:sz w:val="24"/>
          <w:szCs w:val="24"/>
        </w:rPr>
        <w:t xml:space="preserve"> When implemented on a general-purpose processor, the program code combines with the processor to provide a unique device that opera</w:t>
      </w:r>
      <w:r>
        <w:rPr>
          <w:rFonts w:ascii="Times New Roman" w:hAnsi="Times New Roman" w:cs="Times New Roman"/>
          <w:sz w:val="24"/>
          <w:szCs w:val="24"/>
        </w:rPr>
        <w:t>tes to invoke the functionality of a streaming system.</w:t>
      </w:r>
    </w:p>
    <w:p w14:paraId="4316710B" w14:textId="77777777" w:rsidR="00370979" w:rsidRDefault="007F13FB">
      <w:pPr>
        <w:pStyle w:val="Heading1"/>
        <w:spacing w:line="480" w:lineRule="auto"/>
        <w:ind w:left="0"/>
        <w:rPr>
          <w:rFonts w:ascii="Times New Roman" w:hAnsi="Times New Roman" w:cs="Times New Roman"/>
          <w:sz w:val="24"/>
          <w:szCs w:val="24"/>
        </w:rPr>
        <w:sectPr w:rsidR="00370979">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cols w:space="720"/>
          <w:titlePg/>
          <w:docGrid w:linePitch="435"/>
        </w:sectPr>
      </w:pPr>
      <w:r>
        <w:rPr>
          <w:rFonts w:ascii="Times New Roman" w:hAnsi="Times New Roman" w:cs="Times New Roman"/>
          <w:sz w:val="24"/>
          <w:szCs w:val="24"/>
        </w:rPr>
        <w:lastRenderedPageBreak/>
        <w:t xml:space="preserve">While cloud service management systems and methods </w:t>
      </w:r>
      <w:proofErr w:type="gramStart"/>
      <w:r>
        <w:rPr>
          <w:rFonts w:ascii="Times New Roman" w:hAnsi="Times New Roman" w:cs="Times New Roman"/>
          <w:sz w:val="24"/>
          <w:szCs w:val="24"/>
        </w:rPr>
        <w:t>have been described</w:t>
      </w:r>
      <w:proofErr w:type="gramEnd"/>
      <w:r>
        <w:rPr>
          <w:rFonts w:ascii="Times New Roman" w:hAnsi="Times New Roman" w:cs="Times New Roman"/>
          <w:sz w:val="24"/>
          <w:szCs w:val="24"/>
        </w:rPr>
        <w:t xml:space="preserve"> in </w:t>
      </w:r>
      <w:r>
        <w:rPr>
          <w:rFonts w:ascii="Times New Roman" w:hAnsi="Times New Roman" w:cs="Times New Roman"/>
          <w:sz w:val="24"/>
          <w:szCs w:val="24"/>
        </w:rPr>
        <w:t>connection with the various examples of the various figures, it is to be understood that other similar implementations may be used or modifications and additions may be made to the described examples of a system or method without deviating therefrom. For e</w:t>
      </w:r>
      <w:r>
        <w:rPr>
          <w:rFonts w:ascii="Times New Roman" w:hAnsi="Times New Roman" w:cs="Times New Roman"/>
          <w:sz w:val="24"/>
          <w:szCs w:val="24"/>
        </w:rPr>
        <w:t xml:space="preserve">xample, one skilled in the art will recognize that a streaming system as described in the instant application may apply to other environments combining both local and network elements and components. Therefore, cloud service management systems and methods </w:t>
      </w:r>
      <w:r>
        <w:rPr>
          <w:rFonts w:ascii="Times New Roman" w:hAnsi="Times New Roman" w:cs="Times New Roman"/>
          <w:sz w:val="24"/>
          <w:szCs w:val="24"/>
        </w:rPr>
        <w:t xml:space="preserve">as described herein should not be limited to any single example, but rather </w:t>
      </w:r>
      <w:proofErr w:type="gramStart"/>
      <w:r>
        <w:rPr>
          <w:rFonts w:ascii="Times New Roman" w:hAnsi="Times New Roman" w:cs="Times New Roman"/>
          <w:sz w:val="24"/>
          <w:szCs w:val="24"/>
        </w:rPr>
        <w:t>should be construed</w:t>
      </w:r>
      <w:proofErr w:type="gramEnd"/>
      <w:r>
        <w:rPr>
          <w:rFonts w:ascii="Times New Roman" w:hAnsi="Times New Roman" w:cs="Times New Roman"/>
          <w:sz w:val="24"/>
          <w:szCs w:val="24"/>
        </w:rPr>
        <w:t xml:space="preserve"> in breadth and scope in accordance with the appended claims and other disclosed embodiments.</w:t>
      </w:r>
    </w:p>
    <w:p w14:paraId="4EFB9C92" w14:textId="77777777" w:rsidR="00370979" w:rsidRDefault="007F13FB">
      <w:pPr>
        <w:pStyle w:val="Heading2"/>
        <w:numPr>
          <w:ilvl w:val="0"/>
          <w:numId w:val="0"/>
        </w:numPr>
        <w:tabs>
          <w:tab w:val="left" w:pos="360"/>
        </w:tabs>
        <w:spacing w:line="480" w:lineRule="auto"/>
        <w:rPr>
          <w:rFonts w:ascii="Times New Roman" w:hAnsi="Times New Roman" w:cs="Times New Roman"/>
          <w:sz w:val="24"/>
          <w:szCs w:val="24"/>
        </w:rPr>
      </w:pPr>
      <w:commentRangeStart w:id="24"/>
      <w:r>
        <w:rPr>
          <w:rFonts w:ascii="Times New Roman" w:hAnsi="Times New Roman" w:cs="Times New Roman"/>
          <w:b/>
          <w:sz w:val="24"/>
          <w:szCs w:val="24"/>
        </w:rPr>
        <w:lastRenderedPageBreak/>
        <w:t>CLAIMS</w:t>
      </w:r>
    </w:p>
    <w:p w14:paraId="25B26442" w14:textId="77777777" w:rsidR="00370979" w:rsidRDefault="007F13FB">
      <w:pPr>
        <w:pStyle w:val="Heading2"/>
        <w:numPr>
          <w:ilvl w:val="0"/>
          <w:numId w:val="0"/>
        </w:numPr>
        <w:tabs>
          <w:tab w:val="left" w:pos="360"/>
        </w:tabs>
        <w:spacing w:line="480" w:lineRule="auto"/>
        <w:rPr>
          <w:rFonts w:ascii="Times New Roman" w:hAnsi="Times New Roman" w:cs="Times New Roman"/>
          <w:b/>
          <w:sz w:val="24"/>
          <w:szCs w:val="24"/>
        </w:rPr>
      </w:pPr>
      <w:r>
        <w:rPr>
          <w:rFonts w:ascii="Times New Roman" w:hAnsi="Times New Roman" w:cs="Times New Roman"/>
          <w:sz w:val="24"/>
          <w:szCs w:val="24"/>
        </w:rPr>
        <w:tab/>
        <w:t xml:space="preserve">What </w:t>
      </w:r>
      <w:proofErr w:type="gramStart"/>
      <w:r>
        <w:rPr>
          <w:rFonts w:ascii="Times New Roman" w:hAnsi="Times New Roman" w:cs="Times New Roman"/>
          <w:sz w:val="24"/>
          <w:szCs w:val="24"/>
        </w:rPr>
        <w:t>is claimed</w:t>
      </w:r>
      <w:proofErr w:type="gramEnd"/>
      <w:r>
        <w:rPr>
          <w:rFonts w:ascii="Times New Roman" w:hAnsi="Times New Roman" w:cs="Times New Roman"/>
          <w:sz w:val="24"/>
          <w:szCs w:val="24"/>
        </w:rPr>
        <w:t xml:space="preserve"> is:</w:t>
      </w:r>
    </w:p>
    <w:p w14:paraId="47BCFBF0" w14:textId="77777777" w:rsidR="00370979" w:rsidRDefault="00370979">
      <w:pPr>
        <w:spacing w:after="0" w:line="480" w:lineRule="auto"/>
        <w:rPr>
          <w:rFonts w:ascii="Times New Roman" w:hAnsi="Times New Roman" w:cs="Times New Roman"/>
          <w:sz w:val="24"/>
          <w:szCs w:val="24"/>
          <w:highlight w:val="yellow"/>
        </w:rPr>
      </w:pPr>
    </w:p>
    <w:p w14:paraId="3819F65D" w14:textId="77777777" w:rsidR="00370979" w:rsidRDefault="007F13FB">
      <w:pPr>
        <w:rPr>
          <w:rFonts w:ascii="Times New Roman" w:hAnsi="Times New Roman" w:cs="Times New Roman"/>
          <w:sz w:val="24"/>
          <w:szCs w:val="24"/>
          <w:highlight w:val="yellow"/>
        </w:rPr>
      </w:pPr>
      <w:r>
        <w:rPr>
          <w:rFonts w:ascii="Times New Roman" w:hAnsi="Times New Roman" w:cs="Times New Roman"/>
          <w:sz w:val="24"/>
          <w:szCs w:val="24"/>
          <w:highlight w:val="yellow"/>
        </w:rPr>
        <w:t>[</w:t>
      </w:r>
      <w:proofErr w:type="gramStart"/>
      <w:r>
        <w:rPr>
          <w:rFonts w:ascii="Times New Roman" w:hAnsi="Times New Roman" w:cs="Times New Roman"/>
          <w:sz w:val="24"/>
          <w:szCs w:val="24"/>
          <w:highlight w:val="yellow"/>
        </w:rPr>
        <w:t>3</w:t>
      </w:r>
      <w:proofErr w:type="gramEnd"/>
      <w:r>
        <w:rPr>
          <w:rFonts w:ascii="Times New Roman" w:hAnsi="Times New Roman" w:cs="Times New Roman"/>
          <w:sz w:val="24"/>
          <w:szCs w:val="24"/>
          <w:highlight w:val="yellow"/>
        </w:rPr>
        <w:t xml:space="preserve"> claim </w:t>
      </w:r>
      <w:commentRangeStart w:id="25"/>
      <w:r>
        <w:rPr>
          <w:rFonts w:ascii="Times New Roman" w:hAnsi="Times New Roman" w:cs="Times New Roman"/>
          <w:sz w:val="24"/>
          <w:szCs w:val="24"/>
          <w:highlight w:val="yellow"/>
        </w:rPr>
        <w:t>sets</w:t>
      </w:r>
      <w:commentRangeEnd w:id="25"/>
      <w:r>
        <w:rPr>
          <w:rStyle w:val="CommentReference"/>
        </w:rPr>
        <w:commentReference w:id="25"/>
      </w:r>
      <w:r>
        <w:rPr>
          <w:rFonts w:ascii="Times New Roman" w:hAnsi="Times New Roman" w:cs="Times New Roman"/>
          <w:sz w:val="24"/>
          <w:szCs w:val="24"/>
          <w:highlight w:val="yellow"/>
        </w:rPr>
        <w:t>]</w:t>
      </w:r>
      <w:commentRangeEnd w:id="24"/>
      <w:r>
        <w:rPr>
          <w:rStyle w:val="CommentReference"/>
        </w:rPr>
        <w:commentReference w:id="24"/>
      </w:r>
      <w:r>
        <w:rPr>
          <w:rFonts w:ascii="Times New Roman" w:hAnsi="Times New Roman" w:cs="Times New Roman"/>
          <w:sz w:val="24"/>
          <w:szCs w:val="24"/>
          <w:highlight w:val="yellow"/>
        </w:rPr>
        <w:br w:type="page"/>
      </w:r>
    </w:p>
    <w:p w14:paraId="570D0EE6" w14:textId="77777777" w:rsidR="00370979" w:rsidRDefault="007F13FB">
      <w:pPr>
        <w:spacing w:after="0" w:line="480" w:lineRule="auto"/>
        <w:rPr>
          <w:rFonts w:ascii="Times New Roman" w:hAnsi="Times New Roman" w:cs="Times New Roman"/>
          <w:sz w:val="24"/>
          <w:szCs w:val="24"/>
        </w:rPr>
      </w:pPr>
      <w:commentRangeStart w:id="26"/>
      <w:r>
        <w:rPr>
          <w:rFonts w:ascii="Times New Roman" w:hAnsi="Times New Roman" w:cs="Times New Roman"/>
          <w:sz w:val="24"/>
          <w:szCs w:val="24"/>
          <w:highlight w:val="yellow"/>
        </w:rPr>
        <w:lastRenderedPageBreak/>
        <w:t xml:space="preserve">CONFIGURATION </w:t>
      </w:r>
      <w:r>
        <w:rPr>
          <w:rFonts w:ascii="Times New Roman" w:hAnsi="Times New Roman" w:cs="Times New Roman"/>
          <w:sz w:val="24"/>
          <w:szCs w:val="24"/>
          <w:highlight w:val="yellow"/>
        </w:rPr>
        <w:t>FOR COMPATIBILITY WITH MULTIPLE DISPARATE CLOUD SOLUTIONS</w:t>
      </w:r>
      <w:commentRangeEnd w:id="26"/>
      <w:r>
        <w:rPr>
          <w:rStyle w:val="CommentReference"/>
        </w:rPr>
        <w:commentReference w:id="26"/>
      </w:r>
    </w:p>
    <w:p w14:paraId="2B01617A" w14:textId="77777777" w:rsidR="00370979" w:rsidRDefault="00370979">
      <w:pPr>
        <w:spacing w:after="0" w:line="480" w:lineRule="auto"/>
        <w:rPr>
          <w:rFonts w:ascii="Times New Roman" w:hAnsi="Times New Roman" w:cs="Times New Roman"/>
          <w:sz w:val="24"/>
          <w:szCs w:val="24"/>
        </w:rPr>
      </w:pPr>
    </w:p>
    <w:p w14:paraId="6F05499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38E49ED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a task repository configured to store a plurality of task parameters, wherein the task parameters cause one or more tasks to run on cloud </w:t>
      </w:r>
      <w:r>
        <w:rPr>
          <w:rFonts w:ascii="Times New Roman" w:hAnsi="Times New Roman" w:cs="Times New Roman"/>
          <w:sz w:val="24"/>
          <w:szCs w:val="24"/>
        </w:rPr>
        <w:t>services when provided to the cloud services including a dedicated solution and a shared solution, wherein the task parameters include common parameters and proprietary parameters, wherein the common parameters are common to two or more disparate cloud ser</w:t>
      </w:r>
      <w:r>
        <w:rPr>
          <w:rFonts w:ascii="Times New Roman" w:hAnsi="Times New Roman" w:cs="Times New Roman"/>
          <w:sz w:val="24"/>
          <w:szCs w:val="24"/>
        </w:rPr>
        <w:t>vices, and wherein the proprietary parameters are unique to one of the cloud services; and</w:t>
      </w:r>
      <w:proofErr w:type="gramEnd"/>
    </w:p>
    <w:p w14:paraId="35AD68B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interface configured to receive task input including the plurality of task parameters. </w:t>
      </w:r>
    </w:p>
    <w:p w14:paraId="5896A4BF" w14:textId="77777777" w:rsidR="00370979" w:rsidRDefault="00370979">
      <w:pPr>
        <w:spacing w:after="0" w:line="480" w:lineRule="auto"/>
        <w:rPr>
          <w:rFonts w:ascii="Times New Roman" w:hAnsi="Times New Roman" w:cs="Times New Roman"/>
          <w:sz w:val="24"/>
          <w:szCs w:val="24"/>
        </w:rPr>
      </w:pPr>
    </w:p>
    <w:p w14:paraId="263B07A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The cloud service management system of claim 1, wherein the interface</w:t>
      </w:r>
      <w:r>
        <w:rPr>
          <w:rFonts w:ascii="Times New Roman" w:hAnsi="Times New Roman" w:cs="Times New Roman"/>
          <w:sz w:val="24"/>
          <w:szCs w:val="24"/>
        </w:rPr>
        <w:t xml:space="preserve"> </w:t>
      </w:r>
      <w:proofErr w:type="gramStart"/>
      <w:r>
        <w:rPr>
          <w:rFonts w:ascii="Times New Roman" w:hAnsi="Times New Roman" w:cs="Times New Roman"/>
          <w:sz w:val="24"/>
          <w:szCs w:val="24"/>
        </w:rPr>
        <w:t>is further configured</w:t>
      </w:r>
      <w:proofErr w:type="gramEnd"/>
      <w:r>
        <w:rPr>
          <w:rFonts w:ascii="Times New Roman" w:hAnsi="Times New Roman" w:cs="Times New Roman"/>
          <w:sz w:val="24"/>
          <w:szCs w:val="24"/>
        </w:rPr>
        <w:t xml:space="preserve"> to:</w:t>
      </w:r>
    </w:p>
    <w:p w14:paraId="41A2855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encode</w:t>
      </w:r>
      <w:proofErr w:type="gramEnd"/>
      <w:r>
        <w:rPr>
          <w:rFonts w:ascii="Times New Roman" w:hAnsi="Times New Roman" w:cs="Times New Roman"/>
          <w:sz w:val="24"/>
          <w:szCs w:val="24"/>
        </w:rPr>
        <w:t xml:space="preserve"> the task input to a local format prior to storing the plurality of task parameters in the task repository.</w:t>
      </w:r>
    </w:p>
    <w:p w14:paraId="12E12582" w14:textId="77777777" w:rsidR="00370979" w:rsidRDefault="00370979">
      <w:pPr>
        <w:spacing w:after="0" w:line="480" w:lineRule="auto"/>
        <w:rPr>
          <w:rFonts w:ascii="Times New Roman" w:hAnsi="Times New Roman" w:cs="Times New Roman"/>
          <w:sz w:val="24"/>
          <w:szCs w:val="24"/>
        </w:rPr>
      </w:pPr>
    </w:p>
    <w:p w14:paraId="62689EB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w:t>
      </w:r>
    </w:p>
    <w:p w14:paraId="629E2FBE"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determine a task </w:t>
      </w:r>
      <w:r>
        <w:rPr>
          <w:rFonts w:ascii="Times New Roman" w:hAnsi="Times New Roman" w:cs="Times New Roman"/>
          <w:sz w:val="24"/>
          <w:szCs w:val="24"/>
        </w:rPr>
        <w:t>for assignment to the dedicated solution, the engine further configured to access dedicated parameters from the task repository corresponding to parameters required by the dedicated solution for task running, the engine further configured to provide the de</w:t>
      </w:r>
      <w:r>
        <w:rPr>
          <w:rFonts w:ascii="Times New Roman" w:hAnsi="Times New Roman" w:cs="Times New Roman"/>
          <w:sz w:val="24"/>
          <w:szCs w:val="24"/>
        </w:rPr>
        <w:t>dicated parameters to an agent operating on a virtual machine of the dedicated solution.</w:t>
      </w:r>
    </w:p>
    <w:p w14:paraId="699A749F" w14:textId="77777777" w:rsidR="00370979" w:rsidRDefault="00370979">
      <w:pPr>
        <w:spacing w:after="0" w:line="480" w:lineRule="auto"/>
        <w:rPr>
          <w:rFonts w:ascii="Times New Roman" w:hAnsi="Times New Roman" w:cs="Times New Roman"/>
          <w:sz w:val="24"/>
          <w:szCs w:val="24"/>
        </w:rPr>
      </w:pPr>
    </w:p>
    <w:p w14:paraId="6578E77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w:t>
      </w:r>
      <w:commentRangeStart w:id="27"/>
      <w:r>
        <w:rPr>
          <w:rFonts w:ascii="Times New Roman" w:hAnsi="Times New Roman" w:cs="Times New Roman"/>
          <w:sz w:val="24"/>
          <w:szCs w:val="24"/>
        </w:rPr>
        <w:t xml:space="preserve">of claim 3, the </w:t>
      </w:r>
      <w:commentRangeEnd w:id="27"/>
      <w:r>
        <w:rPr>
          <w:rStyle w:val="CommentReference"/>
        </w:rPr>
        <w:commentReference w:id="27"/>
      </w:r>
      <w:r>
        <w:rPr>
          <w:rFonts w:ascii="Times New Roman" w:hAnsi="Times New Roman" w:cs="Times New Roman"/>
          <w:sz w:val="24"/>
          <w:szCs w:val="24"/>
        </w:rPr>
        <w:t>engine further configured to encode the dedicated parameters to a dedicated format prior to providing the de</w:t>
      </w:r>
      <w:r>
        <w:rPr>
          <w:rFonts w:ascii="Times New Roman" w:hAnsi="Times New Roman" w:cs="Times New Roman"/>
          <w:sz w:val="24"/>
          <w:szCs w:val="24"/>
        </w:rPr>
        <w:t>dicated parameters to the agent.</w:t>
      </w:r>
    </w:p>
    <w:p w14:paraId="6A552CDA" w14:textId="77777777" w:rsidR="00370979" w:rsidRDefault="00370979">
      <w:pPr>
        <w:spacing w:after="0" w:line="480" w:lineRule="auto"/>
        <w:rPr>
          <w:rFonts w:ascii="Times New Roman" w:hAnsi="Times New Roman" w:cs="Times New Roman"/>
          <w:sz w:val="24"/>
          <w:szCs w:val="24"/>
        </w:rPr>
      </w:pPr>
    </w:p>
    <w:p w14:paraId="60A698DC"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w:t>
      </w:r>
    </w:p>
    <w:p w14:paraId="72431ED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28"/>
      <w:proofErr w:type="gramStart"/>
      <w:r>
        <w:rPr>
          <w:rFonts w:ascii="Times New Roman" w:hAnsi="Times New Roman" w:cs="Times New Roman"/>
          <w:sz w:val="24"/>
          <w:szCs w:val="24"/>
        </w:rPr>
        <w:t>an engine configured determine a task for assignment to the shared solution, the engine further configured to access shared parameters from the task r</w:t>
      </w:r>
      <w:r>
        <w:rPr>
          <w:rFonts w:ascii="Times New Roman" w:hAnsi="Times New Roman" w:cs="Times New Roman"/>
          <w:sz w:val="24"/>
          <w:szCs w:val="24"/>
        </w:rPr>
        <w:t>epository corresponding to parameters required by the shared solution for task running, the engine further configured to generate a task request including the shared parameters, the engine further configured to provide the task request to a gateway associa</w:t>
      </w:r>
      <w:r>
        <w:rPr>
          <w:rFonts w:ascii="Times New Roman" w:hAnsi="Times New Roman" w:cs="Times New Roman"/>
          <w:sz w:val="24"/>
          <w:szCs w:val="24"/>
        </w:rPr>
        <w:t>ted with the shared solution</w:t>
      </w:r>
      <w:commentRangeEnd w:id="28"/>
      <w:r>
        <w:rPr>
          <w:rStyle w:val="CommentReference"/>
        </w:rPr>
        <w:commentReference w:id="28"/>
      </w:r>
      <w:r>
        <w:rPr>
          <w:rFonts w:ascii="Times New Roman" w:hAnsi="Times New Roman" w:cs="Times New Roman"/>
          <w:sz w:val="24"/>
          <w:szCs w:val="24"/>
        </w:rPr>
        <w:t>.</w:t>
      </w:r>
      <w:proofErr w:type="gramEnd"/>
    </w:p>
    <w:p w14:paraId="14020B2D" w14:textId="77777777" w:rsidR="00370979" w:rsidRDefault="00370979">
      <w:pPr>
        <w:spacing w:after="0" w:line="480" w:lineRule="auto"/>
        <w:rPr>
          <w:rFonts w:ascii="Times New Roman" w:hAnsi="Times New Roman" w:cs="Times New Roman"/>
          <w:sz w:val="24"/>
          <w:szCs w:val="24"/>
        </w:rPr>
      </w:pPr>
    </w:p>
    <w:p w14:paraId="2D736955"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5, the engine further configured to encode the shared parameters to a shared format prior to generating the task request.</w:t>
      </w:r>
    </w:p>
    <w:p w14:paraId="3F9CAD42" w14:textId="77777777" w:rsidR="00370979" w:rsidRDefault="00370979">
      <w:pPr>
        <w:spacing w:after="0" w:line="480" w:lineRule="auto"/>
        <w:rPr>
          <w:rFonts w:ascii="Times New Roman" w:hAnsi="Times New Roman" w:cs="Times New Roman"/>
          <w:sz w:val="24"/>
          <w:szCs w:val="24"/>
        </w:rPr>
      </w:pPr>
    </w:p>
    <w:p w14:paraId="78AF8C7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t>
      </w:r>
      <w:r>
        <w:rPr>
          <w:rFonts w:ascii="Times New Roman" w:hAnsi="Times New Roman" w:cs="Times New Roman"/>
          <w:sz w:val="24"/>
          <w:szCs w:val="24"/>
        </w:rPr>
        <w:t>further comprising:</w:t>
      </w:r>
    </w:p>
    <w:p w14:paraId="01ACF373"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monitor performance metrics of the two or more disparate cloud services including the dedicated solution and the shared solution.</w:t>
      </w:r>
    </w:p>
    <w:p w14:paraId="63042F0F" w14:textId="77777777" w:rsidR="00370979" w:rsidRDefault="00370979">
      <w:pPr>
        <w:spacing w:after="0" w:line="480" w:lineRule="auto"/>
        <w:rPr>
          <w:rFonts w:ascii="Times New Roman" w:hAnsi="Times New Roman" w:cs="Times New Roman"/>
          <w:sz w:val="24"/>
          <w:szCs w:val="24"/>
        </w:rPr>
      </w:pPr>
    </w:p>
    <w:p w14:paraId="328E39B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plurality of task</w:t>
      </w:r>
      <w:r>
        <w:rPr>
          <w:rFonts w:ascii="Times New Roman" w:hAnsi="Times New Roman" w:cs="Times New Roman"/>
          <w:sz w:val="24"/>
          <w:szCs w:val="24"/>
        </w:rPr>
        <w:t xml:space="preserve"> parameters are stored in fields associated with task entries in the task repository.</w:t>
      </w:r>
    </w:p>
    <w:p w14:paraId="15488469" w14:textId="77777777" w:rsidR="00370979" w:rsidRDefault="00370979">
      <w:pPr>
        <w:spacing w:after="0" w:line="480" w:lineRule="auto"/>
        <w:rPr>
          <w:rFonts w:ascii="Times New Roman" w:hAnsi="Times New Roman" w:cs="Times New Roman"/>
          <w:sz w:val="24"/>
          <w:szCs w:val="24"/>
        </w:rPr>
      </w:pPr>
    </w:p>
    <w:p w14:paraId="1A0C77B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The cloud service management system of claim 8, wherein at least one of the fields is automatically populated, wherein the task input does not include information sat</w:t>
      </w:r>
      <w:r>
        <w:rPr>
          <w:rFonts w:ascii="Times New Roman" w:hAnsi="Times New Roman" w:cs="Times New Roman"/>
          <w:sz w:val="24"/>
          <w:szCs w:val="24"/>
        </w:rPr>
        <w:t xml:space="preserve">isfying the at least one of the fields. </w:t>
      </w:r>
    </w:p>
    <w:p w14:paraId="6B58F9C6" w14:textId="77777777" w:rsidR="00370979" w:rsidRDefault="00370979">
      <w:pPr>
        <w:spacing w:after="0" w:line="480" w:lineRule="auto"/>
        <w:rPr>
          <w:rFonts w:ascii="Times New Roman" w:hAnsi="Times New Roman" w:cs="Times New Roman"/>
          <w:sz w:val="24"/>
          <w:szCs w:val="24"/>
        </w:rPr>
      </w:pPr>
    </w:p>
    <w:p w14:paraId="4F73026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10.</w:t>
      </w:r>
      <w:r>
        <w:rPr>
          <w:rFonts w:ascii="Times New Roman" w:hAnsi="Times New Roman" w:cs="Times New Roman"/>
          <w:sz w:val="24"/>
          <w:szCs w:val="24"/>
        </w:rPr>
        <w:tab/>
        <w:t>A method, comprising:</w:t>
      </w:r>
    </w:p>
    <w:p w14:paraId="0A305C2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receiving, via an interface, task input including a plurality of task parameters, wherein the task parameters cause one or more tasks to run on cloud services when provided to the cloud s</w:t>
      </w:r>
      <w:r>
        <w:rPr>
          <w:rFonts w:ascii="Times New Roman" w:hAnsi="Times New Roman" w:cs="Times New Roman"/>
          <w:sz w:val="24"/>
          <w:szCs w:val="24"/>
        </w:rPr>
        <w:t>ervices including a dedicated solution and a shared solution, wherein the task parameters include common parameters and proprietary parameters, wherein the common parameters are common to two or more disparate cloud services, and wherein the proprietary pa</w:t>
      </w:r>
      <w:r>
        <w:rPr>
          <w:rFonts w:ascii="Times New Roman" w:hAnsi="Times New Roman" w:cs="Times New Roman"/>
          <w:sz w:val="24"/>
          <w:szCs w:val="24"/>
        </w:rPr>
        <w:t>rameters are unique to one of the cloud services; and</w:t>
      </w:r>
      <w:proofErr w:type="gramEnd"/>
    </w:p>
    <w:p w14:paraId="7C4AF34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storing</w:t>
      </w:r>
      <w:proofErr w:type="gramEnd"/>
      <w:r>
        <w:rPr>
          <w:rFonts w:ascii="Times New Roman" w:hAnsi="Times New Roman" w:cs="Times New Roman"/>
          <w:sz w:val="24"/>
          <w:szCs w:val="24"/>
        </w:rPr>
        <w:t xml:space="preserve"> the plurality of task parameters to a task repository. </w:t>
      </w:r>
    </w:p>
    <w:p w14:paraId="62636805" w14:textId="77777777" w:rsidR="00370979" w:rsidRDefault="00370979">
      <w:pPr>
        <w:spacing w:after="0" w:line="480" w:lineRule="auto"/>
        <w:rPr>
          <w:rFonts w:ascii="Times New Roman" w:hAnsi="Times New Roman" w:cs="Times New Roman"/>
          <w:sz w:val="24"/>
          <w:szCs w:val="24"/>
        </w:rPr>
      </w:pPr>
    </w:p>
    <w:p w14:paraId="1A9A6C73"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14:paraId="313F2915"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task input to a local format prior to storing the plurality of task </w:t>
      </w:r>
      <w:r>
        <w:rPr>
          <w:rFonts w:ascii="Times New Roman" w:hAnsi="Times New Roman" w:cs="Times New Roman"/>
          <w:sz w:val="24"/>
          <w:szCs w:val="24"/>
        </w:rPr>
        <w:t>parameters in the task repository.</w:t>
      </w:r>
    </w:p>
    <w:p w14:paraId="5F17D209" w14:textId="77777777" w:rsidR="00370979" w:rsidRDefault="00370979">
      <w:pPr>
        <w:spacing w:after="0" w:line="480" w:lineRule="auto"/>
        <w:rPr>
          <w:rFonts w:ascii="Times New Roman" w:hAnsi="Times New Roman" w:cs="Times New Roman"/>
          <w:sz w:val="24"/>
          <w:szCs w:val="24"/>
        </w:rPr>
      </w:pPr>
    </w:p>
    <w:p w14:paraId="2FE18115"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The method of claim 10, further comprising:</w:t>
      </w:r>
    </w:p>
    <w:p w14:paraId="7921C5FC"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task for assignment to the dedicated solution; </w:t>
      </w:r>
    </w:p>
    <w:p w14:paraId="1FB56011"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access</w:t>
      </w:r>
      <w:proofErr w:type="gramEnd"/>
      <w:r>
        <w:rPr>
          <w:rFonts w:ascii="Times New Roman" w:hAnsi="Times New Roman" w:cs="Times New Roman"/>
          <w:sz w:val="24"/>
          <w:szCs w:val="24"/>
        </w:rPr>
        <w:t xml:space="preserve"> dedicated parameters from the task repository corresponding to parameters required by the dedicated so</w:t>
      </w:r>
      <w:r>
        <w:rPr>
          <w:rFonts w:ascii="Times New Roman" w:hAnsi="Times New Roman" w:cs="Times New Roman"/>
          <w:sz w:val="24"/>
          <w:szCs w:val="24"/>
        </w:rPr>
        <w:t>lution for task running; and</w:t>
      </w:r>
    </w:p>
    <w:p w14:paraId="0C33280C"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the dedicated parameters to an agent operating on a virtual machine of the dedicated solution.</w:t>
      </w:r>
    </w:p>
    <w:p w14:paraId="21940CDC" w14:textId="77777777" w:rsidR="00370979" w:rsidRDefault="00370979">
      <w:pPr>
        <w:spacing w:after="0" w:line="480" w:lineRule="auto"/>
        <w:rPr>
          <w:rFonts w:ascii="Times New Roman" w:hAnsi="Times New Roman" w:cs="Times New Roman"/>
          <w:sz w:val="24"/>
          <w:szCs w:val="24"/>
        </w:rPr>
      </w:pPr>
    </w:p>
    <w:p w14:paraId="47BE05C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12, further comprising:</w:t>
      </w:r>
    </w:p>
    <w:p w14:paraId="5FEF6892"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dedicated parameters to a dedicated format prior to </w:t>
      </w:r>
      <w:r>
        <w:rPr>
          <w:rFonts w:ascii="Times New Roman" w:hAnsi="Times New Roman" w:cs="Times New Roman"/>
          <w:sz w:val="24"/>
          <w:szCs w:val="24"/>
        </w:rPr>
        <w:t>providing the dedicated parameters to the agent.</w:t>
      </w:r>
    </w:p>
    <w:p w14:paraId="7E8B905D" w14:textId="77777777" w:rsidR="00370979" w:rsidRDefault="00370979">
      <w:pPr>
        <w:spacing w:after="0" w:line="480" w:lineRule="auto"/>
        <w:rPr>
          <w:rFonts w:ascii="Times New Roman" w:hAnsi="Times New Roman" w:cs="Times New Roman"/>
          <w:sz w:val="24"/>
          <w:szCs w:val="24"/>
        </w:rPr>
      </w:pPr>
    </w:p>
    <w:p w14:paraId="4B2E2C22"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14:paraId="455FE10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task for assignment to the shared solution;</w:t>
      </w:r>
    </w:p>
    <w:p w14:paraId="0A47B63D"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shared parameters from the task repository corresponding to parameters required by the sh</w:t>
      </w:r>
      <w:r>
        <w:rPr>
          <w:rFonts w:ascii="Times New Roman" w:hAnsi="Times New Roman" w:cs="Times New Roman"/>
          <w:sz w:val="24"/>
          <w:szCs w:val="24"/>
        </w:rPr>
        <w:t xml:space="preserve">ared solution for task running; </w:t>
      </w:r>
    </w:p>
    <w:p w14:paraId="7C26F196"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generating</w:t>
      </w:r>
      <w:proofErr w:type="gramEnd"/>
      <w:r>
        <w:rPr>
          <w:rFonts w:ascii="Times New Roman" w:hAnsi="Times New Roman" w:cs="Times New Roman"/>
          <w:sz w:val="24"/>
          <w:szCs w:val="24"/>
        </w:rPr>
        <w:t xml:space="preserve"> a task request including the shared parameters; and</w:t>
      </w:r>
    </w:p>
    <w:p w14:paraId="7D0F06DE"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the task request to a gateway associated with the shared solution.</w:t>
      </w:r>
    </w:p>
    <w:p w14:paraId="44876AC2" w14:textId="77777777" w:rsidR="00370979" w:rsidRDefault="00370979">
      <w:pPr>
        <w:spacing w:after="0" w:line="480" w:lineRule="auto"/>
        <w:ind w:firstLine="720"/>
        <w:rPr>
          <w:rFonts w:ascii="Times New Roman" w:hAnsi="Times New Roman" w:cs="Times New Roman"/>
          <w:sz w:val="24"/>
          <w:szCs w:val="24"/>
        </w:rPr>
      </w:pPr>
    </w:p>
    <w:p w14:paraId="1A1774E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14, further comprising:</w:t>
      </w:r>
    </w:p>
    <w:p w14:paraId="10ECDFB8"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encoding</w:t>
      </w:r>
      <w:proofErr w:type="gramEnd"/>
      <w:r>
        <w:rPr>
          <w:rFonts w:ascii="Times New Roman" w:hAnsi="Times New Roman" w:cs="Times New Roman"/>
          <w:sz w:val="24"/>
          <w:szCs w:val="24"/>
        </w:rPr>
        <w:t xml:space="preserve"> the shared parameters to</w:t>
      </w:r>
      <w:r>
        <w:rPr>
          <w:rFonts w:ascii="Times New Roman" w:hAnsi="Times New Roman" w:cs="Times New Roman"/>
          <w:sz w:val="24"/>
          <w:szCs w:val="24"/>
        </w:rPr>
        <w:t xml:space="preserve"> a shared format prior to generating the task request.</w:t>
      </w:r>
    </w:p>
    <w:p w14:paraId="6A4F5DD9" w14:textId="77777777" w:rsidR="00370979" w:rsidRDefault="00370979">
      <w:pPr>
        <w:spacing w:after="0" w:line="480" w:lineRule="auto"/>
        <w:rPr>
          <w:rFonts w:ascii="Times New Roman" w:hAnsi="Times New Roman" w:cs="Times New Roman"/>
          <w:sz w:val="24"/>
          <w:szCs w:val="24"/>
        </w:rPr>
      </w:pPr>
    </w:p>
    <w:p w14:paraId="01D03D08"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14:paraId="2CC1FE4D"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monitoring</w:t>
      </w:r>
      <w:proofErr w:type="gramEnd"/>
      <w:r>
        <w:rPr>
          <w:rFonts w:ascii="Times New Roman" w:hAnsi="Times New Roman" w:cs="Times New Roman"/>
          <w:sz w:val="24"/>
          <w:szCs w:val="24"/>
        </w:rPr>
        <w:t xml:space="preserve"> performance metrics of the two or more disparate cloud services including the dedicated solution and the shared solution.</w:t>
      </w:r>
    </w:p>
    <w:p w14:paraId="294591C4" w14:textId="77777777" w:rsidR="00370979" w:rsidRDefault="00370979">
      <w:pPr>
        <w:spacing w:after="0" w:line="480" w:lineRule="auto"/>
        <w:rPr>
          <w:rFonts w:ascii="Times New Roman" w:hAnsi="Times New Roman" w:cs="Times New Roman"/>
          <w:sz w:val="24"/>
          <w:szCs w:val="24"/>
        </w:rPr>
      </w:pPr>
    </w:p>
    <w:p w14:paraId="6CF5C2C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The method of </w:t>
      </w:r>
      <w:r>
        <w:rPr>
          <w:rFonts w:ascii="Times New Roman" w:hAnsi="Times New Roman" w:cs="Times New Roman"/>
          <w:sz w:val="24"/>
          <w:szCs w:val="24"/>
        </w:rPr>
        <w:t>claim 10, wherein the task repository includes task entries including a plurality of fields populated by the plurality of task parameters.</w:t>
      </w:r>
    </w:p>
    <w:p w14:paraId="2B3D2295" w14:textId="77777777" w:rsidR="00370979" w:rsidRDefault="00370979">
      <w:pPr>
        <w:spacing w:after="0" w:line="480" w:lineRule="auto"/>
        <w:rPr>
          <w:rFonts w:ascii="Times New Roman" w:hAnsi="Times New Roman" w:cs="Times New Roman"/>
          <w:sz w:val="24"/>
          <w:szCs w:val="24"/>
        </w:rPr>
      </w:pPr>
    </w:p>
    <w:p w14:paraId="63647815"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 xml:space="preserve">The method of claim 17, wherein at least one of the fields is automatically populated, wherein the task input </w:t>
      </w:r>
      <w:r>
        <w:rPr>
          <w:rFonts w:ascii="Times New Roman" w:hAnsi="Times New Roman" w:cs="Times New Roman"/>
          <w:sz w:val="24"/>
          <w:szCs w:val="24"/>
        </w:rPr>
        <w:t>does not include information satisfying the at least one of the fields.</w:t>
      </w:r>
    </w:p>
    <w:p w14:paraId="205FA22F" w14:textId="77777777" w:rsidR="00370979" w:rsidRDefault="00370979">
      <w:pPr>
        <w:spacing w:after="0" w:line="480" w:lineRule="auto"/>
        <w:rPr>
          <w:rFonts w:ascii="Times New Roman" w:hAnsi="Times New Roman" w:cs="Times New Roman"/>
          <w:sz w:val="24"/>
          <w:szCs w:val="24"/>
        </w:rPr>
      </w:pPr>
    </w:p>
    <w:p w14:paraId="0FDDB5C6"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A system, comprising:</w:t>
      </w:r>
    </w:p>
    <w:p w14:paraId="47933875"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 xml:space="preserve">a graphical user interface configured to receive task input including a plurality of task parameters, wherein the task parameters cause one or more tasks to </w:t>
      </w:r>
      <w:r>
        <w:rPr>
          <w:rFonts w:ascii="Times New Roman" w:hAnsi="Times New Roman" w:cs="Times New Roman"/>
          <w:sz w:val="24"/>
          <w:szCs w:val="24"/>
        </w:rPr>
        <w:t>run on cloud services when provided to the cloud services including a dedicated solution and a shared solution, wherein the task parameters include common parameters and proprietary parameters, wherein the common parameters are common to two or more dispar</w:t>
      </w:r>
      <w:r>
        <w:rPr>
          <w:rFonts w:ascii="Times New Roman" w:hAnsi="Times New Roman" w:cs="Times New Roman"/>
          <w:sz w:val="24"/>
          <w:szCs w:val="24"/>
        </w:rPr>
        <w:t xml:space="preserve">ate cloud services, and wherein </w:t>
      </w:r>
      <w:r>
        <w:rPr>
          <w:rFonts w:ascii="Times New Roman" w:hAnsi="Times New Roman" w:cs="Times New Roman"/>
          <w:sz w:val="24"/>
          <w:szCs w:val="24"/>
        </w:rPr>
        <w:lastRenderedPageBreak/>
        <w:t>the proprietary parameters are unique to one of the cloud services, and wherein the task parameters are stored to a task repository.</w:t>
      </w:r>
      <w:proofErr w:type="gramEnd"/>
    </w:p>
    <w:p w14:paraId="75E9BDF0" w14:textId="77777777" w:rsidR="00370979" w:rsidRDefault="00370979">
      <w:pPr>
        <w:spacing w:after="0" w:line="480" w:lineRule="auto"/>
        <w:rPr>
          <w:rFonts w:ascii="Times New Roman" w:hAnsi="Times New Roman" w:cs="Times New Roman"/>
          <w:sz w:val="24"/>
          <w:szCs w:val="24"/>
        </w:rPr>
      </w:pPr>
    </w:p>
    <w:p w14:paraId="23288D6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The system of claim 19, wherein the graphical user interface </w:t>
      </w:r>
      <w:proofErr w:type="gramStart"/>
      <w:r>
        <w:rPr>
          <w:rFonts w:ascii="Times New Roman" w:hAnsi="Times New Roman" w:cs="Times New Roman"/>
          <w:sz w:val="24"/>
          <w:szCs w:val="24"/>
        </w:rPr>
        <w:t>is further configured</w:t>
      </w:r>
      <w:proofErr w:type="gramEnd"/>
      <w:r>
        <w:rPr>
          <w:rFonts w:ascii="Times New Roman" w:hAnsi="Times New Roman" w:cs="Times New Roman"/>
          <w:sz w:val="24"/>
          <w:szCs w:val="24"/>
        </w:rPr>
        <w:t xml:space="preserve"> to </w:t>
      </w:r>
      <w:r>
        <w:rPr>
          <w:rFonts w:ascii="Times New Roman" w:hAnsi="Times New Roman" w:cs="Times New Roman"/>
          <w:sz w:val="24"/>
          <w:szCs w:val="24"/>
        </w:rPr>
        <w:t>display performance metrics from the two or more disparate cloud services.</w:t>
      </w:r>
    </w:p>
    <w:p w14:paraId="65C6AEDE" w14:textId="77777777" w:rsidR="00370979" w:rsidRDefault="00370979">
      <w:pPr>
        <w:spacing w:after="0" w:line="480" w:lineRule="auto"/>
        <w:rPr>
          <w:rFonts w:ascii="Times New Roman" w:hAnsi="Times New Roman" w:cs="Times New Roman"/>
          <w:sz w:val="24"/>
          <w:szCs w:val="24"/>
        </w:rPr>
      </w:pPr>
    </w:p>
    <w:p w14:paraId="122F68CC" w14:textId="77777777" w:rsidR="00370979" w:rsidRDefault="00370979">
      <w:pPr>
        <w:spacing w:after="0" w:line="480" w:lineRule="auto"/>
        <w:rPr>
          <w:rFonts w:ascii="Times New Roman" w:hAnsi="Times New Roman" w:cs="Times New Roman"/>
          <w:sz w:val="24"/>
          <w:szCs w:val="24"/>
        </w:rPr>
      </w:pPr>
    </w:p>
    <w:p w14:paraId="3FD40E09" w14:textId="77777777" w:rsidR="00370979" w:rsidRDefault="007F13FB">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52B4463" w14:textId="77777777" w:rsidR="00370979" w:rsidRDefault="007F13FB">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RUNNING MODES</w:t>
      </w:r>
    </w:p>
    <w:p w14:paraId="27EB70FE" w14:textId="77777777" w:rsidR="00370979" w:rsidRDefault="00370979">
      <w:pPr>
        <w:spacing w:after="0" w:line="480" w:lineRule="auto"/>
        <w:rPr>
          <w:rFonts w:ascii="Times New Roman" w:hAnsi="Times New Roman" w:cs="Times New Roman"/>
          <w:sz w:val="24"/>
          <w:szCs w:val="24"/>
          <w:highlight w:val="yellow"/>
        </w:rPr>
      </w:pPr>
    </w:p>
    <w:p w14:paraId="0E5A90C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436FCC5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allocate a task among two or more disparate cloud services according to a running mode,</w:t>
      </w:r>
      <w:r>
        <w:rPr>
          <w:rFonts w:ascii="Times New Roman" w:hAnsi="Times New Roman" w:cs="Times New Roman"/>
          <w:sz w:val="24"/>
          <w:szCs w:val="24"/>
        </w:rPr>
        <w:t xml:space="preserve"> wherein the two or more disparate cloud services include a dedicated solution and a shared solution, wherein the running modes include:</w:t>
      </w:r>
    </w:p>
    <w:p w14:paraId="33004250"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configured to direct the tasks to the dedicated solution,</w:t>
      </w:r>
    </w:p>
    <w:p w14:paraId="2BFCBCD3"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direct the t</w:t>
      </w:r>
      <w:r>
        <w:rPr>
          <w:rFonts w:ascii="Times New Roman" w:hAnsi="Times New Roman" w:cs="Times New Roman"/>
          <w:sz w:val="24"/>
          <w:szCs w:val="24"/>
        </w:rPr>
        <w:t>asks to the shared solution, and</w:t>
      </w:r>
    </w:p>
    <w:p w14:paraId="19E4A240"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to a combination of the dedicated solution and the shared solution,</w:t>
      </w:r>
    </w:p>
    <w:p w14:paraId="7331428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engine further configured to: </w:t>
      </w:r>
    </w:p>
    <w:p w14:paraId="43D2D1C5"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an agent associated with a virtual machine of the dedicated solutio</w:t>
      </w:r>
      <w:r>
        <w:rPr>
          <w:rFonts w:ascii="Times New Roman" w:hAnsi="Times New Roman" w:cs="Times New Roman"/>
          <w:sz w:val="24"/>
          <w:szCs w:val="24"/>
        </w:rPr>
        <w:t xml:space="preserve">n to execute the tasks if the tasks are allocated according to the dedicated mode or the hybrid mode, and </w:t>
      </w:r>
    </w:p>
    <w:p w14:paraId="09C65567"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task parameters to a gateway associated with the shared solution if the tasks are allocated according to the serverless mode or the hybrid mo</w:t>
      </w:r>
      <w:r>
        <w:rPr>
          <w:rFonts w:ascii="Times New Roman" w:hAnsi="Times New Roman" w:cs="Times New Roman"/>
          <w:sz w:val="24"/>
          <w:szCs w:val="24"/>
        </w:rPr>
        <w:t>de,</w:t>
      </w:r>
    </w:p>
    <w:p w14:paraId="18C6F3F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accesses the task parameters during allocation, wherein the task parameters include common parameters and proprietary parameters, wherein the common parameters are common to two or more disparate cloud services, and wherein the prop</w:t>
      </w:r>
      <w:r>
        <w:rPr>
          <w:rFonts w:ascii="Times New Roman" w:hAnsi="Times New Roman" w:cs="Times New Roman"/>
          <w:sz w:val="24"/>
          <w:szCs w:val="24"/>
        </w:rPr>
        <w:t>rietary parameters are unique to one of the cloud services.</w:t>
      </w:r>
    </w:p>
    <w:p w14:paraId="2388F569" w14:textId="77777777" w:rsidR="00370979" w:rsidRDefault="00370979">
      <w:pPr>
        <w:spacing w:after="0" w:line="480" w:lineRule="auto"/>
        <w:rPr>
          <w:rFonts w:ascii="Times New Roman" w:hAnsi="Times New Roman" w:cs="Times New Roman"/>
          <w:sz w:val="24"/>
          <w:szCs w:val="24"/>
        </w:rPr>
      </w:pPr>
    </w:p>
    <w:p w14:paraId="583B91F6"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comprising a task repository configured to store the task parameters.</w:t>
      </w:r>
    </w:p>
    <w:p w14:paraId="005B7BE3" w14:textId="77777777" w:rsidR="00370979" w:rsidRDefault="00370979">
      <w:pPr>
        <w:spacing w:after="0" w:line="480" w:lineRule="auto"/>
        <w:rPr>
          <w:rFonts w:ascii="Times New Roman" w:hAnsi="Times New Roman" w:cs="Times New Roman"/>
          <w:sz w:val="24"/>
          <w:szCs w:val="24"/>
        </w:rPr>
      </w:pPr>
    </w:p>
    <w:p w14:paraId="50AC6E0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further compri</w:t>
      </w:r>
      <w:r>
        <w:rPr>
          <w:rFonts w:ascii="Times New Roman" w:hAnsi="Times New Roman" w:cs="Times New Roman"/>
          <w:sz w:val="24"/>
          <w:szCs w:val="24"/>
        </w:rPr>
        <w:t>sing:</w:t>
      </w:r>
    </w:p>
    <w:p w14:paraId="020710F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graphical user interface on a display configured to receive a running mode selection, wherein the running mode selection indicates the running mode for allocating the tasks.</w:t>
      </w:r>
    </w:p>
    <w:p w14:paraId="6421A718" w14:textId="77777777" w:rsidR="00370979" w:rsidRDefault="00370979">
      <w:pPr>
        <w:spacing w:after="0" w:line="480" w:lineRule="auto"/>
        <w:rPr>
          <w:rFonts w:ascii="Times New Roman" w:hAnsi="Times New Roman" w:cs="Times New Roman"/>
          <w:sz w:val="24"/>
          <w:szCs w:val="24"/>
        </w:rPr>
      </w:pPr>
    </w:p>
    <w:p w14:paraId="7A1430BD"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determine costs associated with the tasks based on the dedicated mode, the serverless mode, and the hybrid mode, wherein the running mode is selected based on the c</w:t>
      </w:r>
      <w:r>
        <w:rPr>
          <w:rFonts w:ascii="Times New Roman" w:hAnsi="Times New Roman" w:cs="Times New Roman"/>
          <w:sz w:val="24"/>
          <w:szCs w:val="24"/>
        </w:rPr>
        <w:t xml:space="preserve">osts. </w:t>
      </w:r>
    </w:p>
    <w:p w14:paraId="739EBE84" w14:textId="77777777" w:rsidR="00370979" w:rsidRDefault="00370979">
      <w:pPr>
        <w:spacing w:after="0" w:line="480" w:lineRule="auto"/>
        <w:rPr>
          <w:rFonts w:ascii="Times New Roman" w:hAnsi="Times New Roman" w:cs="Times New Roman"/>
          <w:sz w:val="24"/>
          <w:szCs w:val="24"/>
        </w:rPr>
      </w:pPr>
    </w:p>
    <w:p w14:paraId="2BFFB18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determine performance associated with the tasks based on the dedicated mode, the serverless mode, and the hybrid mode, wherein the running mode is select</w:t>
      </w:r>
      <w:r>
        <w:rPr>
          <w:rFonts w:ascii="Times New Roman" w:hAnsi="Times New Roman" w:cs="Times New Roman"/>
          <w:sz w:val="24"/>
          <w:szCs w:val="24"/>
        </w:rPr>
        <w:t xml:space="preserve">ed based on the performance. </w:t>
      </w:r>
    </w:p>
    <w:p w14:paraId="0B4A97AF" w14:textId="77777777" w:rsidR="00370979" w:rsidRDefault="00370979">
      <w:pPr>
        <w:spacing w:after="0" w:line="480" w:lineRule="auto"/>
        <w:rPr>
          <w:rFonts w:ascii="Times New Roman" w:hAnsi="Times New Roman" w:cs="Times New Roman"/>
          <w:sz w:val="24"/>
          <w:szCs w:val="24"/>
        </w:rPr>
      </w:pPr>
    </w:p>
    <w:p w14:paraId="47A9CFE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engine is further configured to start or stop the virtual machine based on selection of the dedicated mode or the hybrid mode. </w:t>
      </w:r>
    </w:p>
    <w:p w14:paraId="589A3ED0" w14:textId="77777777" w:rsidR="00370979" w:rsidRDefault="00370979">
      <w:pPr>
        <w:spacing w:after="0" w:line="480" w:lineRule="auto"/>
        <w:rPr>
          <w:rFonts w:ascii="Times New Roman" w:hAnsi="Times New Roman" w:cs="Times New Roman"/>
          <w:sz w:val="24"/>
          <w:szCs w:val="24"/>
        </w:rPr>
      </w:pPr>
    </w:p>
    <w:p w14:paraId="3068A69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w:t>
      </w:r>
      <w:r>
        <w:rPr>
          <w:rFonts w:ascii="Times New Roman" w:hAnsi="Times New Roman" w:cs="Times New Roman"/>
          <w:sz w:val="24"/>
          <w:szCs w:val="24"/>
        </w:rPr>
        <w:t>ystem</w:t>
      </w:r>
      <w:proofErr w:type="gramEnd"/>
      <w:r>
        <w:rPr>
          <w:rFonts w:ascii="Times New Roman" w:hAnsi="Times New Roman" w:cs="Times New Roman"/>
          <w:sz w:val="24"/>
          <w:szCs w:val="24"/>
        </w:rPr>
        <w:t xml:space="preserve"> of claim 1, wherein the engine is further configured to aggregate status information associated with the tasks from the dedicated solution and the shared solution. </w:t>
      </w:r>
    </w:p>
    <w:p w14:paraId="39CC3125" w14:textId="77777777" w:rsidR="00370979" w:rsidRDefault="00370979">
      <w:pPr>
        <w:spacing w:after="0" w:line="480" w:lineRule="auto"/>
        <w:rPr>
          <w:rFonts w:ascii="Times New Roman" w:hAnsi="Times New Roman" w:cs="Times New Roman"/>
          <w:sz w:val="24"/>
          <w:szCs w:val="24"/>
        </w:rPr>
      </w:pPr>
    </w:p>
    <w:p w14:paraId="6986320E"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The cloud services management of claim 1, wherein the engine is further configure</w:t>
      </w:r>
      <w:r>
        <w:rPr>
          <w:rFonts w:ascii="Times New Roman" w:hAnsi="Times New Roman" w:cs="Times New Roman"/>
          <w:sz w:val="24"/>
          <w:szCs w:val="24"/>
        </w:rPr>
        <w:t xml:space="preserve">d to allocate at least one of the tasks to the dedicated solution based on a requirement of the at least one of the tasks exceeding a constraint of the shared solution. </w:t>
      </w:r>
    </w:p>
    <w:p w14:paraId="5C3B2637" w14:textId="77777777" w:rsidR="00370979" w:rsidRDefault="00370979">
      <w:pPr>
        <w:spacing w:after="0" w:line="480" w:lineRule="auto"/>
        <w:rPr>
          <w:rFonts w:ascii="Times New Roman" w:hAnsi="Times New Roman" w:cs="Times New Roman"/>
          <w:sz w:val="24"/>
          <w:szCs w:val="24"/>
        </w:rPr>
      </w:pPr>
    </w:p>
    <w:p w14:paraId="6435F1B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9.</w:t>
      </w:r>
      <w:r>
        <w:rPr>
          <w:rFonts w:ascii="Times New Roman" w:hAnsi="Times New Roman" w:cs="Times New Roman"/>
          <w:sz w:val="24"/>
          <w:szCs w:val="24"/>
        </w:rPr>
        <w:tab/>
        <w:t>The cloud services management system of claim 1, wherein at least one of the serve</w:t>
      </w:r>
      <w:r>
        <w:rPr>
          <w:rFonts w:ascii="Times New Roman" w:hAnsi="Times New Roman" w:cs="Times New Roman"/>
          <w:sz w:val="24"/>
          <w:szCs w:val="24"/>
        </w:rPr>
        <w:t xml:space="preserve">rless mode and the hybrid mode </w:t>
      </w:r>
      <w:proofErr w:type="gramStart"/>
      <w:r>
        <w:rPr>
          <w:rFonts w:ascii="Times New Roman" w:hAnsi="Times New Roman" w:cs="Times New Roman"/>
          <w:sz w:val="24"/>
          <w:szCs w:val="24"/>
        </w:rPr>
        <w:t>are configured</w:t>
      </w:r>
      <w:proofErr w:type="gramEnd"/>
      <w:r>
        <w:rPr>
          <w:rFonts w:ascii="Times New Roman" w:hAnsi="Times New Roman" w:cs="Times New Roman"/>
          <w:sz w:val="24"/>
          <w:szCs w:val="24"/>
        </w:rPr>
        <w:t xml:space="preserve"> to allocate the tasks to the shared solution and a second shared solution. </w:t>
      </w:r>
    </w:p>
    <w:p w14:paraId="04878667" w14:textId="77777777" w:rsidR="00370979" w:rsidRDefault="00370979">
      <w:pPr>
        <w:spacing w:after="0" w:line="480" w:lineRule="auto"/>
        <w:rPr>
          <w:rFonts w:ascii="Times New Roman" w:hAnsi="Times New Roman" w:cs="Times New Roman"/>
          <w:sz w:val="24"/>
          <w:szCs w:val="24"/>
        </w:rPr>
      </w:pPr>
    </w:p>
    <w:p w14:paraId="5E3BCD5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A method, comprising:</w:t>
      </w:r>
    </w:p>
    <w:p w14:paraId="374298F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a plurality of task parameters, wherein the task parameters include common parameters and propri</w:t>
      </w:r>
      <w:r>
        <w:rPr>
          <w:rFonts w:ascii="Times New Roman" w:hAnsi="Times New Roman" w:cs="Times New Roman"/>
          <w:sz w:val="24"/>
          <w:szCs w:val="24"/>
        </w:rPr>
        <w:t>etary parameters, wherein the common parameters are common to two or more disparate cloud services, and wherein the proprietary parameters are unique to one of the cloud services;</w:t>
      </w:r>
    </w:p>
    <w:p w14:paraId="10F230D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running mode for a task based on the task parameters, wherein</w:t>
      </w:r>
      <w:r>
        <w:rPr>
          <w:rFonts w:ascii="Times New Roman" w:hAnsi="Times New Roman" w:cs="Times New Roman"/>
          <w:sz w:val="24"/>
          <w:szCs w:val="24"/>
        </w:rPr>
        <w:t xml:space="preserve"> the running mode is one of:</w:t>
      </w:r>
    </w:p>
    <w:p w14:paraId="36477E8B"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configured to direct the tasks to the dedicated solution,</w:t>
      </w:r>
    </w:p>
    <w:p w14:paraId="6FCE724F"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direct the tasks to the shared solution, and</w:t>
      </w:r>
    </w:p>
    <w:p w14:paraId="5E043C68"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to a combination of the dedica</w:t>
      </w:r>
      <w:r>
        <w:rPr>
          <w:rFonts w:ascii="Times New Roman" w:hAnsi="Times New Roman" w:cs="Times New Roman"/>
          <w:sz w:val="24"/>
          <w:szCs w:val="24"/>
        </w:rPr>
        <w:t>ted solution and the shared solution; and</w:t>
      </w:r>
    </w:p>
    <w:p w14:paraId="638E376C"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directing</w:t>
      </w:r>
      <w:proofErr w:type="gramEnd"/>
      <w:r>
        <w:rPr>
          <w:rFonts w:ascii="Times New Roman" w:hAnsi="Times New Roman" w:cs="Times New Roman"/>
          <w:sz w:val="24"/>
          <w:szCs w:val="24"/>
        </w:rPr>
        <w:t xml:space="preserve"> an agent associated with a virtual machine of the dedicated solution to execute the tasks if the task is allocated according to the dedicated mode or the hybrid mode, and </w:t>
      </w:r>
    </w:p>
    <w:p w14:paraId="61F11BAD"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task parameters to a g</w:t>
      </w:r>
      <w:r>
        <w:rPr>
          <w:rFonts w:ascii="Times New Roman" w:hAnsi="Times New Roman" w:cs="Times New Roman"/>
          <w:sz w:val="24"/>
          <w:szCs w:val="24"/>
        </w:rPr>
        <w:t>ateway associated with the shared solution if the task is allocated according to the serverless mode or the hybrid mode.</w:t>
      </w:r>
    </w:p>
    <w:p w14:paraId="79BF95D5" w14:textId="77777777" w:rsidR="00370979" w:rsidRDefault="00370979">
      <w:pPr>
        <w:spacing w:after="0" w:line="480" w:lineRule="auto"/>
        <w:rPr>
          <w:rFonts w:ascii="Times New Roman" w:hAnsi="Times New Roman" w:cs="Times New Roman"/>
          <w:sz w:val="24"/>
          <w:szCs w:val="24"/>
        </w:rPr>
      </w:pPr>
    </w:p>
    <w:p w14:paraId="45E4125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The method of claim 10, further comprising:</w:t>
      </w:r>
    </w:p>
    <w:p w14:paraId="59A0D7D7"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from a graphical user interface on a display, a running mode selection, wh</w:t>
      </w:r>
      <w:r>
        <w:rPr>
          <w:rFonts w:ascii="Times New Roman" w:hAnsi="Times New Roman" w:cs="Times New Roman"/>
          <w:sz w:val="24"/>
          <w:szCs w:val="24"/>
        </w:rPr>
        <w:t>erein the running mode selection indicates the running mode for allocating the tasks.</w:t>
      </w:r>
    </w:p>
    <w:p w14:paraId="0A854872" w14:textId="77777777" w:rsidR="00370979" w:rsidRDefault="00370979">
      <w:pPr>
        <w:spacing w:after="0" w:line="480" w:lineRule="auto"/>
        <w:rPr>
          <w:rFonts w:ascii="Times New Roman" w:hAnsi="Times New Roman" w:cs="Times New Roman"/>
          <w:sz w:val="24"/>
          <w:szCs w:val="24"/>
        </w:rPr>
      </w:pPr>
    </w:p>
    <w:p w14:paraId="3639022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12.</w:t>
      </w:r>
      <w:r>
        <w:rPr>
          <w:rFonts w:ascii="Times New Roman" w:hAnsi="Times New Roman" w:cs="Times New Roman"/>
          <w:sz w:val="24"/>
          <w:szCs w:val="24"/>
        </w:rPr>
        <w:tab/>
        <w:t>The method of claim 10, further comprising:</w:t>
      </w:r>
    </w:p>
    <w:p w14:paraId="44134EC1"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costs associated with the tasks based on the dedicated mode, the serverless mode, and the hybrid mode, wherein the running mode is selected based on the costs. </w:t>
      </w:r>
    </w:p>
    <w:p w14:paraId="33C126BE" w14:textId="77777777" w:rsidR="00370979" w:rsidRDefault="00370979">
      <w:pPr>
        <w:spacing w:after="0" w:line="480" w:lineRule="auto"/>
        <w:rPr>
          <w:rFonts w:ascii="Times New Roman" w:hAnsi="Times New Roman" w:cs="Times New Roman"/>
          <w:sz w:val="24"/>
          <w:szCs w:val="24"/>
        </w:rPr>
      </w:pPr>
    </w:p>
    <w:p w14:paraId="13F81EB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The method of claim 10, further comprising:</w:t>
      </w:r>
    </w:p>
    <w:p w14:paraId="30BE33B5"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performance associated</w:t>
      </w:r>
      <w:r>
        <w:rPr>
          <w:rFonts w:ascii="Times New Roman" w:hAnsi="Times New Roman" w:cs="Times New Roman"/>
          <w:sz w:val="24"/>
          <w:szCs w:val="24"/>
        </w:rPr>
        <w:t xml:space="preserve"> with the tasks based on the dedicated mode, the serverless mode, and the hybrid mode, wherein the running mode is selected based on the performance. </w:t>
      </w:r>
    </w:p>
    <w:p w14:paraId="0BD28491" w14:textId="77777777" w:rsidR="00370979" w:rsidRDefault="00370979">
      <w:pPr>
        <w:spacing w:after="0" w:line="480" w:lineRule="auto"/>
        <w:rPr>
          <w:rFonts w:ascii="Times New Roman" w:hAnsi="Times New Roman" w:cs="Times New Roman"/>
          <w:sz w:val="24"/>
          <w:szCs w:val="24"/>
        </w:rPr>
      </w:pPr>
    </w:p>
    <w:p w14:paraId="2634720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method of claim 10, further comprising:</w:t>
      </w:r>
    </w:p>
    <w:p w14:paraId="4507A86C"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starting</w:t>
      </w:r>
      <w:proofErr w:type="gramEnd"/>
      <w:r>
        <w:rPr>
          <w:rFonts w:ascii="Times New Roman" w:hAnsi="Times New Roman" w:cs="Times New Roman"/>
          <w:sz w:val="24"/>
          <w:szCs w:val="24"/>
        </w:rPr>
        <w:t xml:space="preserve"> or stopping the virtual machine based on select</w:t>
      </w:r>
      <w:r>
        <w:rPr>
          <w:rFonts w:ascii="Times New Roman" w:hAnsi="Times New Roman" w:cs="Times New Roman"/>
          <w:sz w:val="24"/>
          <w:szCs w:val="24"/>
        </w:rPr>
        <w:t xml:space="preserve">ion of the dedicated mode or the hybrid mode. </w:t>
      </w:r>
    </w:p>
    <w:p w14:paraId="51D51951" w14:textId="77777777" w:rsidR="00370979" w:rsidRDefault="00370979">
      <w:pPr>
        <w:spacing w:after="0" w:line="480" w:lineRule="auto"/>
        <w:rPr>
          <w:rFonts w:ascii="Times New Roman" w:hAnsi="Times New Roman" w:cs="Times New Roman"/>
          <w:sz w:val="24"/>
          <w:szCs w:val="24"/>
        </w:rPr>
      </w:pPr>
    </w:p>
    <w:p w14:paraId="77390958"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The method of claim 10, further comprising:</w:t>
      </w:r>
    </w:p>
    <w:p w14:paraId="62287BC3"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aggregating</w:t>
      </w:r>
      <w:proofErr w:type="gramEnd"/>
      <w:r>
        <w:rPr>
          <w:rFonts w:ascii="Times New Roman" w:hAnsi="Times New Roman" w:cs="Times New Roman"/>
          <w:sz w:val="24"/>
          <w:szCs w:val="24"/>
        </w:rPr>
        <w:t xml:space="preserve"> status information associated with the tasks from the dedicated solution and the shared solution. </w:t>
      </w:r>
    </w:p>
    <w:p w14:paraId="4620DF5A" w14:textId="77777777" w:rsidR="00370979" w:rsidRDefault="00370979">
      <w:pPr>
        <w:spacing w:after="0" w:line="480" w:lineRule="auto"/>
        <w:rPr>
          <w:rFonts w:ascii="Times New Roman" w:hAnsi="Times New Roman" w:cs="Times New Roman"/>
          <w:sz w:val="24"/>
          <w:szCs w:val="24"/>
        </w:rPr>
      </w:pPr>
    </w:p>
    <w:p w14:paraId="76254EA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10, further comprising:</w:t>
      </w:r>
    </w:p>
    <w:p w14:paraId="1047E132"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allocating</w:t>
      </w:r>
      <w:proofErr w:type="gramEnd"/>
      <w:r>
        <w:rPr>
          <w:rFonts w:ascii="Times New Roman" w:hAnsi="Times New Roman" w:cs="Times New Roman"/>
          <w:sz w:val="24"/>
          <w:szCs w:val="24"/>
        </w:rPr>
        <w:t xml:space="preserve"> at least one of the tasks to the dedicated solution based on a requirement of the at least one of the tasks exceeding a constraint of the shared solution. </w:t>
      </w:r>
    </w:p>
    <w:p w14:paraId="3097045F" w14:textId="77777777" w:rsidR="00370979" w:rsidRDefault="00370979">
      <w:pPr>
        <w:spacing w:after="0" w:line="480" w:lineRule="auto"/>
        <w:rPr>
          <w:rFonts w:ascii="Times New Roman" w:hAnsi="Times New Roman" w:cs="Times New Roman"/>
          <w:sz w:val="24"/>
          <w:szCs w:val="24"/>
        </w:rPr>
      </w:pPr>
    </w:p>
    <w:p w14:paraId="2C8F75B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The method of claim 10, wherein at least one of the serverless mode and the hybrid m</w:t>
      </w:r>
      <w:r>
        <w:rPr>
          <w:rFonts w:ascii="Times New Roman" w:hAnsi="Times New Roman" w:cs="Times New Roman"/>
          <w:sz w:val="24"/>
          <w:szCs w:val="24"/>
        </w:rPr>
        <w:t xml:space="preserve">ode </w:t>
      </w:r>
      <w:proofErr w:type="gramStart"/>
      <w:r>
        <w:rPr>
          <w:rFonts w:ascii="Times New Roman" w:hAnsi="Times New Roman" w:cs="Times New Roman"/>
          <w:sz w:val="24"/>
          <w:szCs w:val="24"/>
        </w:rPr>
        <w:t>are configured</w:t>
      </w:r>
      <w:proofErr w:type="gramEnd"/>
      <w:r>
        <w:rPr>
          <w:rFonts w:ascii="Times New Roman" w:hAnsi="Times New Roman" w:cs="Times New Roman"/>
          <w:sz w:val="24"/>
          <w:szCs w:val="24"/>
        </w:rPr>
        <w:t xml:space="preserve"> to allocate the tasks to the shared solution and a second shared solution. </w:t>
      </w:r>
    </w:p>
    <w:p w14:paraId="16A4F3EF" w14:textId="77777777" w:rsidR="00370979" w:rsidRDefault="00370979">
      <w:pPr>
        <w:spacing w:after="0" w:line="480" w:lineRule="auto"/>
        <w:rPr>
          <w:rFonts w:ascii="Times New Roman" w:hAnsi="Times New Roman" w:cs="Times New Roman"/>
          <w:sz w:val="24"/>
          <w:szCs w:val="24"/>
        </w:rPr>
      </w:pPr>
    </w:p>
    <w:p w14:paraId="512EDF9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18.</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including non-transitory computer readable media storing instructions that when executed by a processor perform aspects co</w:t>
      </w:r>
      <w:r>
        <w:rPr>
          <w:rFonts w:ascii="Times New Roman" w:hAnsi="Times New Roman" w:cs="Times New Roman"/>
          <w:sz w:val="24"/>
          <w:szCs w:val="24"/>
        </w:rPr>
        <w:t>mprising:</w:t>
      </w:r>
    </w:p>
    <w:p w14:paraId="0E45179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accessing</w:t>
      </w:r>
      <w:proofErr w:type="gramEnd"/>
      <w:r>
        <w:rPr>
          <w:rFonts w:ascii="Times New Roman" w:hAnsi="Times New Roman" w:cs="Times New Roman"/>
          <w:sz w:val="24"/>
          <w:szCs w:val="24"/>
        </w:rPr>
        <w:t xml:space="preserve"> a plurality of task parameters, wherein the task parameters include common parameters and proprietary parameters, wherein the common parameters are common to two or more disparate cloud services, and wherein the proprietary parameters </w:t>
      </w:r>
      <w:r>
        <w:rPr>
          <w:rFonts w:ascii="Times New Roman" w:hAnsi="Times New Roman" w:cs="Times New Roman"/>
          <w:sz w:val="24"/>
          <w:szCs w:val="24"/>
        </w:rPr>
        <w:t>are unique to one of the cloud services;</w:t>
      </w:r>
    </w:p>
    <w:p w14:paraId="0BA71DB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determining</w:t>
      </w:r>
      <w:proofErr w:type="gramEnd"/>
      <w:r>
        <w:rPr>
          <w:rFonts w:ascii="Times New Roman" w:hAnsi="Times New Roman" w:cs="Times New Roman"/>
          <w:sz w:val="24"/>
          <w:szCs w:val="24"/>
        </w:rPr>
        <w:t xml:space="preserve"> a running mode for a task based on the task parameters, wherein the running mode is one of:</w:t>
      </w:r>
    </w:p>
    <w:p w14:paraId="252B430E"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dedicated mode configured to direct the tasks to the dedicated solution,</w:t>
      </w:r>
    </w:p>
    <w:p w14:paraId="07B84090"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serverless mode configured to dir</w:t>
      </w:r>
      <w:r>
        <w:rPr>
          <w:rFonts w:ascii="Times New Roman" w:hAnsi="Times New Roman" w:cs="Times New Roman"/>
          <w:sz w:val="24"/>
          <w:szCs w:val="24"/>
        </w:rPr>
        <w:t>ect the tasks to the shared solution, and</w:t>
      </w:r>
    </w:p>
    <w:p w14:paraId="42918AEF"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hybrid mode configured to direct the tasks to a combination of the dedicated solution and the shared solution; and</w:t>
      </w:r>
    </w:p>
    <w:p w14:paraId="648BDC9F"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directing</w:t>
      </w:r>
      <w:proofErr w:type="gramEnd"/>
      <w:r>
        <w:rPr>
          <w:rFonts w:ascii="Times New Roman" w:hAnsi="Times New Roman" w:cs="Times New Roman"/>
          <w:sz w:val="24"/>
          <w:szCs w:val="24"/>
        </w:rPr>
        <w:t xml:space="preserve"> an agent associated with a virtual machine of the dedicated solution to execute the tas</w:t>
      </w:r>
      <w:r>
        <w:rPr>
          <w:rFonts w:ascii="Times New Roman" w:hAnsi="Times New Roman" w:cs="Times New Roman"/>
          <w:sz w:val="24"/>
          <w:szCs w:val="24"/>
        </w:rPr>
        <w:t xml:space="preserve">ks if the task is allocated according to the dedicated mode or the hybrid mode, and </w:t>
      </w:r>
    </w:p>
    <w:p w14:paraId="649BABE2"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task parameters to a gateway associated with the shared solution if the task is allocated according to the serverless mode or the hybrid mode.</w:t>
      </w:r>
    </w:p>
    <w:p w14:paraId="431DDB10" w14:textId="77777777" w:rsidR="00370979" w:rsidRDefault="00370979">
      <w:pPr>
        <w:spacing w:after="0" w:line="480" w:lineRule="auto"/>
        <w:rPr>
          <w:rFonts w:ascii="Times New Roman" w:hAnsi="Times New Roman" w:cs="Times New Roman"/>
          <w:sz w:val="24"/>
          <w:szCs w:val="24"/>
          <w:highlight w:val="yellow"/>
        </w:rPr>
      </w:pPr>
    </w:p>
    <w:p w14:paraId="6B69C61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 xml:space="preserve">The cloud </w:t>
      </w:r>
      <w:r>
        <w:rPr>
          <w:rFonts w:ascii="Times New Roman" w:hAnsi="Times New Roman" w:cs="Times New Roman"/>
          <w:sz w:val="24"/>
          <w:szCs w:val="24"/>
        </w:rPr>
        <w:t>service management system of claim 18, wherein instructions, when executed by the processor, perform aspects comprising:</w:t>
      </w:r>
    </w:p>
    <w:p w14:paraId="53E1FD15"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from a graphical user interface on a display, a running mode selection, wherein the running mode selection indicates the run</w:t>
      </w:r>
      <w:r>
        <w:rPr>
          <w:rFonts w:ascii="Times New Roman" w:hAnsi="Times New Roman" w:cs="Times New Roman"/>
          <w:sz w:val="24"/>
          <w:szCs w:val="24"/>
        </w:rPr>
        <w:t>ning mode for allocating the tasks.</w:t>
      </w:r>
    </w:p>
    <w:p w14:paraId="1FB6F176" w14:textId="77777777" w:rsidR="00370979" w:rsidRDefault="00370979">
      <w:pPr>
        <w:spacing w:after="0" w:line="480" w:lineRule="auto"/>
        <w:rPr>
          <w:rFonts w:ascii="Times New Roman" w:hAnsi="Times New Roman" w:cs="Times New Roman"/>
          <w:sz w:val="24"/>
          <w:szCs w:val="24"/>
        </w:rPr>
      </w:pPr>
    </w:p>
    <w:p w14:paraId="485A05B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The cloud service management system of claim 18, wherein instructions, when executed by the processor, perform aspects comprising:</w:t>
      </w:r>
    </w:p>
    <w:p w14:paraId="409B4DF9"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determining</w:t>
      </w:r>
      <w:proofErr w:type="gramEnd"/>
      <w:r>
        <w:rPr>
          <w:rFonts w:ascii="Times New Roman" w:hAnsi="Times New Roman" w:cs="Times New Roman"/>
          <w:sz w:val="24"/>
          <w:szCs w:val="24"/>
        </w:rPr>
        <w:t xml:space="preserve"> performance associated with the tasks based on the dedicated mode, the s</w:t>
      </w:r>
      <w:r>
        <w:rPr>
          <w:rFonts w:ascii="Times New Roman" w:hAnsi="Times New Roman" w:cs="Times New Roman"/>
          <w:sz w:val="24"/>
          <w:szCs w:val="24"/>
        </w:rPr>
        <w:t>erverless mode, and the hybrid mode, wherein the running mode is selected based on the performance.</w:t>
      </w:r>
    </w:p>
    <w:p w14:paraId="210B1E47"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29554F2" w14:textId="77777777" w:rsidR="00370979" w:rsidRDefault="007F13FB">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5E8A8DE" w14:textId="77777777" w:rsidR="00370979" w:rsidRDefault="007F13FB">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highlight w:val="yellow"/>
        </w:rPr>
        <w:lastRenderedPageBreak/>
        <w:t>AUTO-SCALING</w:t>
      </w:r>
      <w:r>
        <w:rPr>
          <w:rFonts w:ascii="Times New Roman" w:hAnsi="Times New Roman" w:cs="Times New Roman"/>
          <w:sz w:val="24"/>
          <w:szCs w:val="24"/>
        </w:rPr>
        <w:t xml:space="preserve"> &amp; LB</w:t>
      </w:r>
      <w:proofErr w:type="gramEnd"/>
    </w:p>
    <w:p w14:paraId="79A34E7F"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comprising:</w:t>
      </w:r>
    </w:p>
    <w:p w14:paraId="0907561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engine configured to: </w:t>
      </w:r>
    </w:p>
    <w:p w14:paraId="797ECF93"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receive</w:t>
      </w:r>
      <w:proofErr w:type="gramEnd"/>
      <w:r>
        <w:rPr>
          <w:rFonts w:ascii="Times New Roman" w:hAnsi="Times New Roman" w:cs="Times New Roman"/>
          <w:sz w:val="24"/>
          <w:szCs w:val="24"/>
        </w:rPr>
        <w:t xml:space="preserve"> performance metrics from two or more disparate cl</w:t>
      </w:r>
      <w:r>
        <w:rPr>
          <w:rFonts w:ascii="Times New Roman" w:hAnsi="Times New Roman" w:cs="Times New Roman"/>
          <w:sz w:val="24"/>
          <w:szCs w:val="24"/>
        </w:rPr>
        <w:t>oud services, wherein the two or more disparate cloud services include a dedicated solution and a shared solution, and</w:t>
      </w:r>
    </w:p>
    <w:p w14:paraId="10EE3A15" w14:textId="77777777" w:rsidR="00370979" w:rsidRDefault="007F13FB">
      <w:pPr>
        <w:spacing w:after="0" w:line="480" w:lineRule="auto"/>
        <w:ind w:left="720" w:firstLine="720"/>
        <w:rPr>
          <w:rFonts w:ascii="Times New Roman" w:hAnsi="Times New Roman" w:cs="Times New Roman"/>
          <w:sz w:val="24"/>
          <w:szCs w:val="24"/>
        </w:rPr>
      </w:pPr>
      <w:r>
        <w:rPr>
          <w:rFonts w:ascii="Times New Roman" w:hAnsi="Times New Roman" w:cs="Times New Roman"/>
          <w:sz w:val="24"/>
          <w:szCs w:val="24"/>
        </w:rPr>
        <w:t>select one or more target resources among the two or more disparate cloud services, to run tasks based on the performance metrics, a mult</w:t>
      </w:r>
      <w:r>
        <w:rPr>
          <w:rFonts w:ascii="Times New Roman" w:hAnsi="Times New Roman" w:cs="Times New Roman"/>
          <w:sz w:val="24"/>
          <w:szCs w:val="24"/>
        </w:rPr>
        <w:t xml:space="preserve">iservice load balancing scheme, and task parameters; </w:t>
      </w:r>
    </w:p>
    <w:p w14:paraId="1E36FEE3"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engine further configured to:  </w:t>
      </w:r>
    </w:p>
    <w:p w14:paraId="3EDD1A57"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scale-up instruction when resource utilization of the tasks, based on the performance metrics, is above a first utilization threshold, and</w:t>
      </w:r>
    </w:p>
    <w:p w14:paraId="43484735"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scale-down instruction when resource utilization of the tasks, based on the performance metrics, is below a second utilization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46E0A0A8"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is further configured, in response to the sca</w:t>
      </w:r>
      <w:r>
        <w:rPr>
          <w:rFonts w:ascii="Times New Roman" w:hAnsi="Times New Roman" w:cs="Times New Roman"/>
          <w:sz w:val="24"/>
          <w:szCs w:val="24"/>
        </w:rPr>
        <w:t>le-up instruction, to:</w:t>
      </w:r>
    </w:p>
    <w:p w14:paraId="32803628"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7BAA704C"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request message to the shared solution in preparation for handling at least a portion of the</w:t>
      </w:r>
      <w:r>
        <w:rPr>
          <w:rFonts w:ascii="Times New Roman" w:hAnsi="Times New Roman" w:cs="Times New Roman"/>
          <w:sz w:val="24"/>
          <w:szCs w:val="24"/>
        </w:rPr>
        <w:t xml:space="preserve"> tasks; and</w:t>
      </w:r>
    </w:p>
    <w:p w14:paraId="54A316A8"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engine is further configured to, in response to the scale-down instruction:</w:t>
      </w:r>
    </w:p>
    <w:p w14:paraId="0FA91F66"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terminate an existing virtual machine, or</w:t>
      </w:r>
    </w:p>
    <w:p w14:paraId="662642E6"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release message to the shared solution.</w:t>
      </w:r>
    </w:p>
    <w:p w14:paraId="64E17042" w14:textId="77777777" w:rsidR="00370979" w:rsidRDefault="00370979">
      <w:pPr>
        <w:spacing w:after="0" w:line="480" w:lineRule="auto"/>
        <w:ind w:left="1440" w:firstLine="720"/>
        <w:rPr>
          <w:rFonts w:ascii="Times New Roman" w:hAnsi="Times New Roman" w:cs="Times New Roman"/>
          <w:sz w:val="24"/>
          <w:szCs w:val="24"/>
        </w:rPr>
      </w:pPr>
    </w:p>
    <w:p w14:paraId="379C73BC"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w:t>
      </w:r>
      <w:r>
        <w:rPr>
          <w:rFonts w:ascii="Times New Roman" w:hAnsi="Times New Roman" w:cs="Times New Roman"/>
          <w:sz w:val="24"/>
          <w:szCs w:val="24"/>
        </w:rPr>
        <w:t xml:space="preserve"> service management system</w:t>
      </w:r>
      <w:proofErr w:type="gramEnd"/>
      <w:r>
        <w:rPr>
          <w:rFonts w:ascii="Times New Roman" w:hAnsi="Times New Roman" w:cs="Times New Roman"/>
          <w:sz w:val="24"/>
          <w:szCs w:val="24"/>
        </w:rPr>
        <w:t xml:space="preserve"> of claim 1, wherein the performance metrics are retrieved from the shared solution using a routine proprietary to the shared solution.</w:t>
      </w:r>
    </w:p>
    <w:p w14:paraId="0810D262" w14:textId="77777777" w:rsidR="00370979" w:rsidRDefault="00370979">
      <w:pPr>
        <w:spacing w:after="0" w:line="480" w:lineRule="auto"/>
        <w:rPr>
          <w:rFonts w:ascii="Times New Roman" w:hAnsi="Times New Roman" w:cs="Times New Roman"/>
          <w:sz w:val="24"/>
          <w:szCs w:val="24"/>
        </w:rPr>
      </w:pPr>
    </w:p>
    <w:p w14:paraId="0863C056"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performance metrics are </w:t>
      </w:r>
      <w:r>
        <w:rPr>
          <w:rFonts w:ascii="Times New Roman" w:hAnsi="Times New Roman" w:cs="Times New Roman"/>
          <w:sz w:val="24"/>
          <w:szCs w:val="24"/>
        </w:rPr>
        <w:t>retrieved from an agent associated with a virtual machine of the dedicated solution.</w:t>
      </w:r>
    </w:p>
    <w:p w14:paraId="75D668B3" w14:textId="77777777" w:rsidR="00370979" w:rsidRDefault="00370979">
      <w:pPr>
        <w:spacing w:after="0" w:line="480" w:lineRule="auto"/>
        <w:rPr>
          <w:rFonts w:ascii="Times New Roman" w:hAnsi="Times New Roman" w:cs="Times New Roman"/>
          <w:sz w:val="24"/>
          <w:szCs w:val="24"/>
        </w:rPr>
      </w:pPr>
    </w:p>
    <w:p w14:paraId="3D7B837A"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performance metrics include projected performance and wherein the resource utilization includes projected u</w:t>
      </w:r>
      <w:r>
        <w:rPr>
          <w:rFonts w:ascii="Times New Roman" w:hAnsi="Times New Roman" w:cs="Times New Roman"/>
          <w:sz w:val="24"/>
          <w:szCs w:val="24"/>
        </w:rPr>
        <w:t>tilization.</w:t>
      </w:r>
    </w:p>
    <w:p w14:paraId="466FC140" w14:textId="77777777" w:rsidR="00370979" w:rsidRDefault="00370979">
      <w:pPr>
        <w:spacing w:after="0" w:line="480" w:lineRule="auto"/>
        <w:rPr>
          <w:rFonts w:ascii="Times New Roman" w:hAnsi="Times New Roman" w:cs="Times New Roman"/>
          <w:sz w:val="24"/>
          <w:szCs w:val="24"/>
        </w:rPr>
      </w:pPr>
    </w:p>
    <w:p w14:paraId="48559D9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wherein the scale-up instruction and the scale-down instruction are further based on a minimum number of free agents.</w:t>
      </w:r>
    </w:p>
    <w:p w14:paraId="178BDF42" w14:textId="77777777" w:rsidR="00370979" w:rsidRDefault="00370979">
      <w:pPr>
        <w:spacing w:after="0" w:line="480" w:lineRule="auto"/>
        <w:rPr>
          <w:rFonts w:ascii="Times New Roman" w:hAnsi="Times New Roman" w:cs="Times New Roman"/>
          <w:sz w:val="24"/>
          <w:szCs w:val="24"/>
        </w:rPr>
      </w:pPr>
    </w:p>
    <w:p w14:paraId="6C00B74C"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 </w:t>
      </w:r>
    </w:p>
    <w:p w14:paraId="7284D405"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performan</w:t>
      </w:r>
      <w:r>
        <w:rPr>
          <w:rFonts w:ascii="Times New Roman" w:hAnsi="Times New Roman" w:cs="Times New Roman"/>
          <w:sz w:val="24"/>
          <w:szCs w:val="24"/>
        </w:rPr>
        <w:t xml:space="preserve">ce metrics include a dedicated solution virtual machine cost and a shared solution resource cost, </w:t>
      </w:r>
    </w:p>
    <w:p w14:paraId="6CC6B5EE"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scale-up instruction commands the dedicated solution to instantiate a new virtual machine when the dedicated solution virtual machine cost is les</w:t>
      </w:r>
      <w:r>
        <w:rPr>
          <w:rFonts w:ascii="Times New Roman" w:hAnsi="Times New Roman" w:cs="Times New Roman"/>
          <w:sz w:val="24"/>
          <w:szCs w:val="24"/>
        </w:rPr>
        <w:t xml:space="preserve">s than the shared solution resource cost, </w:t>
      </w:r>
    </w:p>
    <w:p w14:paraId="1E3E5DE1"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the scale-up instruction provides the shared resource request message to the shared solution when the shared solution resource cost is less than the dedicated solution virtual machine cost, </w:t>
      </w:r>
    </w:p>
    <w:p w14:paraId="59A4424D" w14:textId="77777777" w:rsidR="00370979" w:rsidRDefault="007F13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wherein the sc</w:t>
      </w:r>
      <w:r>
        <w:rPr>
          <w:rFonts w:ascii="Times New Roman" w:hAnsi="Times New Roman" w:cs="Times New Roman"/>
          <w:sz w:val="24"/>
          <w:szCs w:val="24"/>
        </w:rPr>
        <w:t>ale-down instruction commands the dedicated solution to terminate the existing virtual machine when the dedicated solution virtual machine cost is greater than the shared solution resource cost, and</w:t>
      </w:r>
    </w:p>
    <w:p w14:paraId="0D905B58"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wherein</w:t>
      </w:r>
      <w:proofErr w:type="gramEnd"/>
      <w:r>
        <w:rPr>
          <w:rFonts w:ascii="Times New Roman" w:hAnsi="Times New Roman" w:cs="Times New Roman"/>
          <w:sz w:val="24"/>
          <w:szCs w:val="24"/>
        </w:rPr>
        <w:t xml:space="preserve"> the scale-down instruction provides the shared re</w:t>
      </w:r>
      <w:r>
        <w:rPr>
          <w:rFonts w:ascii="Times New Roman" w:hAnsi="Times New Roman" w:cs="Times New Roman"/>
          <w:sz w:val="24"/>
          <w:szCs w:val="24"/>
        </w:rPr>
        <w:t xml:space="preserve">source release message when the shared solution resource cost is greater than the dedicated solution virtual machine cost.   </w:t>
      </w:r>
    </w:p>
    <w:p w14:paraId="760CEA80" w14:textId="77777777" w:rsidR="00370979" w:rsidRDefault="00370979">
      <w:pPr>
        <w:spacing w:after="0" w:line="480" w:lineRule="auto"/>
        <w:rPr>
          <w:rFonts w:ascii="Times New Roman" w:hAnsi="Times New Roman" w:cs="Times New Roman"/>
          <w:sz w:val="24"/>
          <w:szCs w:val="24"/>
        </w:rPr>
      </w:pPr>
    </w:p>
    <w:p w14:paraId="688D1EC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The cloud service management system of claim 1, wherein 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is based on CPU settings associated with the</w:t>
      </w:r>
      <w:r>
        <w:rPr>
          <w:rFonts w:ascii="Times New Roman" w:hAnsi="Times New Roman" w:cs="Times New Roman"/>
          <w:sz w:val="24"/>
          <w:szCs w:val="24"/>
        </w:rPr>
        <w:t xml:space="preserve"> tasks.</w:t>
      </w:r>
    </w:p>
    <w:p w14:paraId="08E339FA" w14:textId="77777777" w:rsidR="00370979" w:rsidRDefault="00370979">
      <w:pPr>
        <w:spacing w:after="0" w:line="480" w:lineRule="auto"/>
        <w:rPr>
          <w:rFonts w:ascii="Times New Roman" w:hAnsi="Times New Roman" w:cs="Times New Roman"/>
          <w:sz w:val="24"/>
          <w:szCs w:val="24"/>
        </w:rPr>
      </w:pPr>
    </w:p>
    <w:p w14:paraId="1033D256"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7,</w:t>
      </w:r>
    </w:p>
    <w:p w14:paraId="2F18EEA8" w14:textId="77777777" w:rsidR="00370979" w:rsidRDefault="007F13FB">
      <w:pPr>
        <w:spacing w:after="0" w:line="480" w:lineRule="auto"/>
        <w:rPr>
          <w:ins w:id="29" w:author="" w:date="2018-04-27T10:34:00Z"/>
          <w:rFonts w:ascii="Times New Roman" w:hAnsi="Times New Roman" w:cs="Times New Roman"/>
          <w:sz w:val="24"/>
          <w:szCs w:val="24"/>
        </w:rPr>
      </w:pPr>
      <w:r>
        <w:rPr>
          <w:rFonts w:ascii="Times New Roman" w:hAnsi="Times New Roman" w:cs="Times New Roman"/>
          <w:sz w:val="24"/>
          <w:szCs w:val="24"/>
        </w:rPr>
        <w:tab/>
      </w:r>
      <w:commentRangeStart w:id="30"/>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a first CPU setting provides that the target resource </w:t>
      </w:r>
      <w:del w:id="31" w:author="" w:date="2018-04-27T10:34:00Z">
        <w:r>
          <w:rPr>
            <w:rFonts w:ascii="Times New Roman" w:hAnsi="Times New Roman" w:cs="Times New Roman"/>
            <w:sz w:val="24"/>
            <w:szCs w:val="24"/>
          </w:rPr>
          <w:delText>has a lowest number of tasks assigned</w:delText>
        </w:r>
      </w:del>
      <w:ins w:id="32" w:author="" w:date="2018-04-27T10:34:00Z">
        <w:r>
          <w:rPr>
            <w:rFonts w:ascii="Times New Roman" w:hAnsi="Times New Roman" w:cs="Times New Roman"/>
            <w:sz w:val="24"/>
            <w:szCs w:val="24"/>
          </w:rPr>
          <w:t xml:space="preserve">employs a custom loading </w:t>
        </w:r>
        <w:commentRangeStart w:id="33"/>
        <w:r>
          <w:rPr>
            <w:rFonts w:ascii="Times New Roman" w:hAnsi="Times New Roman" w:cs="Times New Roman"/>
            <w:sz w:val="24"/>
            <w:szCs w:val="24"/>
          </w:rPr>
          <w:t>algorithm</w:t>
        </w:r>
      </w:ins>
      <w:commentRangeEnd w:id="33"/>
      <w:ins w:id="34" w:author="" w:date="2018-04-27T10:35:00Z">
        <w:r>
          <w:rPr>
            <w:rStyle w:val="CommentReference"/>
          </w:rPr>
          <w:commentReference w:id="33"/>
        </w:r>
      </w:ins>
      <w:r>
        <w:rPr>
          <w:rFonts w:ascii="Times New Roman" w:hAnsi="Times New Roman" w:cs="Times New Roman"/>
          <w:sz w:val="24"/>
          <w:szCs w:val="24"/>
        </w:rPr>
        <w:t>.</w:t>
      </w:r>
      <w:commentRangeEnd w:id="30"/>
      <w:r>
        <w:rPr>
          <w:rStyle w:val="CommentReference"/>
        </w:rPr>
        <w:commentReference w:id="30"/>
      </w:r>
    </w:p>
    <w:p w14:paraId="6A886C75" w14:textId="77777777" w:rsidR="00370979" w:rsidRDefault="00370979">
      <w:pPr>
        <w:spacing w:after="0" w:line="480" w:lineRule="auto"/>
        <w:rPr>
          <w:ins w:id="35" w:author="" w:date="2018-04-27T10:34:00Z"/>
          <w:rFonts w:ascii="Times New Roman" w:hAnsi="Times New Roman" w:cs="Times New Roman"/>
          <w:sz w:val="24"/>
          <w:szCs w:val="24"/>
        </w:rPr>
      </w:pPr>
    </w:p>
    <w:p w14:paraId="0EB5C502" w14:textId="77777777" w:rsidR="00370979" w:rsidRDefault="007F13FB">
      <w:pPr>
        <w:spacing w:after="0" w:line="480" w:lineRule="auto"/>
        <w:rPr>
          <w:del w:id="36" w:author="" w:date="2018-04-27T10:35:00Z"/>
          <w:moveTo w:id="37" w:author="" w:date="2018-04-27T10:34:00Z"/>
          <w:rFonts w:ascii="Times New Roman" w:hAnsi="Times New Roman" w:cs="Times New Roman"/>
          <w:sz w:val="24"/>
          <w:szCs w:val="24"/>
        </w:rPr>
      </w:pPr>
      <w:ins w:id="38" w:author="" w:date="2018-04-27T10:34:00Z">
        <w:r>
          <w:rPr>
            <w:rFonts w:ascii="Times New Roman" w:hAnsi="Times New Roman" w:cs="Times New Roman"/>
            <w:sz w:val="24"/>
            <w:szCs w:val="24"/>
          </w:rPr>
          <w:t>9.</w:t>
        </w:r>
        <w:r>
          <w:rPr>
            <w:rFonts w:ascii="Times New Roman" w:hAnsi="Times New Roman" w:cs="Times New Roman"/>
            <w:sz w:val="24"/>
            <w:szCs w:val="24"/>
          </w:rPr>
          <w:tab/>
        </w:r>
      </w:ins>
      <w:moveToRangeStart w:id="39" w:author="" w:date="2018-04-27T10:34:00Z" w:name="move512588624"/>
      <w:moveTo w:id="40" w:author="" w:date="2018-04-27T10:34:00Z">
        <w:del w:id="41" w:author="" w:date="2018-04-27T10:35:00Z">
          <w:r>
            <w:rPr>
              <w:rFonts w:ascii="Times New Roman" w:hAnsi="Times New Roman" w:cs="Times New Roman"/>
              <w:sz w:val="24"/>
              <w:szCs w:val="24"/>
            </w:rPr>
            <w:delText>11.</w:delText>
          </w:r>
          <w:r>
            <w:rPr>
              <w:rFonts w:ascii="Times New Roman" w:hAnsi="Times New Roman" w:cs="Times New Roman"/>
              <w:sz w:val="24"/>
              <w:szCs w:val="24"/>
            </w:rPr>
            <w:tab/>
          </w:r>
        </w:del>
        <w:r>
          <w:rPr>
            <w:rFonts w:ascii="Times New Roman" w:hAnsi="Times New Roman" w:cs="Times New Roman"/>
            <w:sz w:val="24"/>
            <w:szCs w:val="24"/>
          </w:rPr>
          <w:t xml:space="preserve">The cloud service management system of claim </w:t>
        </w:r>
        <w:del w:id="42" w:author="" w:date="2018-04-27T10:35:00Z">
          <w:r>
            <w:rPr>
              <w:rFonts w:ascii="Times New Roman" w:hAnsi="Times New Roman" w:cs="Times New Roman"/>
              <w:sz w:val="24"/>
              <w:szCs w:val="24"/>
            </w:rPr>
            <w:delText>1</w:delText>
          </w:r>
        </w:del>
      </w:moveTo>
      <w:ins w:id="43" w:author="" w:date="2018-04-27T10:35:00Z">
        <w:r>
          <w:rPr>
            <w:rFonts w:ascii="Times New Roman" w:hAnsi="Times New Roman" w:cs="Times New Roman"/>
            <w:sz w:val="24"/>
            <w:szCs w:val="24"/>
          </w:rPr>
          <w:t>8</w:t>
        </w:r>
      </w:ins>
      <w:moveTo w:id="44" w:author="" w:date="2018-04-27T10:34:00Z">
        <w:r>
          <w:rPr>
            <w:rFonts w:ascii="Times New Roman" w:hAnsi="Times New Roman" w:cs="Times New Roman"/>
            <w:sz w:val="24"/>
            <w:szCs w:val="24"/>
          </w:rPr>
          <w:t>, wherein the</w:t>
        </w:r>
      </w:moveTo>
      <w:ins w:id="45" w:author="" w:date="2018-04-27T10:35:00Z">
        <w:r>
          <w:rPr>
            <w:rFonts w:ascii="Times New Roman" w:hAnsi="Times New Roman" w:cs="Times New Roman"/>
            <w:sz w:val="24"/>
            <w:szCs w:val="24"/>
          </w:rPr>
          <w:t xml:space="preserve"> custom</w:t>
        </w:r>
      </w:ins>
      <w:moveTo w:id="46" w:author="" w:date="2018-04-27T10:34:00Z">
        <w:r>
          <w:rPr>
            <w:rFonts w:ascii="Times New Roman" w:hAnsi="Times New Roman" w:cs="Times New Roman"/>
            <w:sz w:val="24"/>
            <w:szCs w:val="24"/>
          </w:rPr>
          <w:t xml:space="preserve"> load</w:t>
        </w:r>
      </w:moveTo>
      <w:ins w:id="47" w:author="" w:date="2018-04-27T10:35:00Z">
        <w:r>
          <w:rPr>
            <w:rFonts w:ascii="Times New Roman" w:hAnsi="Times New Roman" w:cs="Times New Roman"/>
            <w:sz w:val="24"/>
            <w:szCs w:val="24"/>
          </w:rPr>
          <w:t>ing algorithm</w:t>
        </w:r>
      </w:ins>
      <w:moveTo w:id="48" w:author="" w:date="2018-04-27T10:34:00Z">
        <w:r>
          <w:rPr>
            <w:rFonts w:ascii="Times New Roman" w:hAnsi="Times New Roman" w:cs="Times New Roman"/>
            <w:sz w:val="24"/>
            <w:szCs w:val="24"/>
          </w:rPr>
          <w:t xml:space="preserve"> </w:t>
        </w:r>
        <w:del w:id="49" w:author="" w:date="2018-04-27T10:35:00Z">
          <w:r>
            <w:rPr>
              <w:rFonts w:ascii="Times New Roman" w:hAnsi="Times New Roman" w:cs="Times New Roman"/>
              <w:sz w:val="24"/>
              <w:szCs w:val="24"/>
            </w:rPr>
            <w:delText xml:space="preserve">balancing scheme </w:delText>
          </w:r>
        </w:del>
        <w:r>
          <w:rPr>
            <w:rFonts w:ascii="Times New Roman" w:hAnsi="Times New Roman" w:cs="Times New Roman"/>
            <w:sz w:val="24"/>
            <w:szCs w:val="24"/>
          </w:rPr>
          <w:t>includes a class, wherein the class includes a routine, wherein the routine includes aspects to define a configuration set, receive task objects associated with the tasks and a list indicating resour</w:t>
        </w:r>
        <w:r>
          <w:rPr>
            <w:rFonts w:ascii="Times New Roman" w:hAnsi="Times New Roman" w:cs="Times New Roman"/>
            <w:sz w:val="24"/>
            <w:szCs w:val="24"/>
          </w:rPr>
          <w:t>ces for allocation or deallocation.</w:t>
        </w:r>
      </w:moveTo>
    </w:p>
    <w:moveToRangeEnd w:id="39"/>
    <w:p w14:paraId="6E53A4E8" w14:textId="77777777" w:rsidR="00370979" w:rsidRDefault="00370979">
      <w:pPr>
        <w:spacing w:after="0" w:line="480" w:lineRule="auto"/>
        <w:rPr>
          <w:rFonts w:ascii="Times New Roman" w:hAnsi="Times New Roman" w:cs="Times New Roman"/>
          <w:sz w:val="24"/>
          <w:szCs w:val="24"/>
        </w:rPr>
      </w:pPr>
    </w:p>
    <w:p w14:paraId="19EA478D" w14:textId="77777777" w:rsidR="00370979" w:rsidRDefault="00370979">
      <w:pPr>
        <w:spacing w:after="0" w:line="480" w:lineRule="auto"/>
        <w:rPr>
          <w:rFonts w:ascii="Times New Roman" w:hAnsi="Times New Roman" w:cs="Times New Roman"/>
          <w:sz w:val="24"/>
          <w:szCs w:val="24"/>
        </w:rPr>
      </w:pPr>
    </w:p>
    <w:p w14:paraId="4BC7BC05" w14:textId="77777777" w:rsidR="00370979" w:rsidRDefault="007F13FB">
      <w:pPr>
        <w:spacing w:after="0" w:line="480" w:lineRule="auto"/>
        <w:rPr>
          <w:rFonts w:ascii="Times New Roman" w:hAnsi="Times New Roman" w:cs="Times New Roman"/>
          <w:sz w:val="24"/>
          <w:szCs w:val="24"/>
        </w:rPr>
      </w:pPr>
      <w:del w:id="50" w:author="" w:date="2018-04-27T10:35:00Z">
        <w:r>
          <w:rPr>
            <w:rFonts w:ascii="Times New Roman" w:hAnsi="Times New Roman" w:cs="Times New Roman"/>
            <w:sz w:val="24"/>
            <w:szCs w:val="24"/>
          </w:rPr>
          <w:delText>9</w:delText>
        </w:r>
      </w:del>
      <w:ins w:id="51" w:author="" w:date="2018-04-27T10:35:00Z">
        <w:r>
          <w:rPr>
            <w:rFonts w:ascii="Times New Roman" w:hAnsi="Times New Roman" w:cs="Times New Roman"/>
            <w:sz w:val="24"/>
            <w:szCs w:val="24"/>
          </w:rPr>
          <w:t>10</w:t>
        </w:r>
      </w:ins>
      <w:r>
        <w:rPr>
          <w:rFonts w:ascii="Times New Roman" w:hAnsi="Times New Roman" w:cs="Times New Roman"/>
          <w:sz w:val="24"/>
          <w:szCs w:val="24"/>
        </w:rPr>
        <w:t>.</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7,</w:t>
      </w:r>
    </w:p>
    <w:p w14:paraId="4884F6D0"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wherein</w:t>
      </w:r>
      <w:proofErr w:type="gramEnd"/>
      <w:r>
        <w:rPr>
          <w:rFonts w:ascii="Times New Roman" w:hAnsi="Times New Roman" w:cs="Times New Roman"/>
          <w:sz w:val="24"/>
          <w:szCs w:val="24"/>
        </w:rPr>
        <w:t xml:space="preserve"> a second CPU setting provides that the target resource has CPU availability greater than or equal to the second CPU setting.</w:t>
      </w:r>
    </w:p>
    <w:p w14:paraId="2FFD7217" w14:textId="77777777" w:rsidR="00370979" w:rsidRDefault="00370979">
      <w:pPr>
        <w:spacing w:after="0" w:line="480" w:lineRule="auto"/>
        <w:rPr>
          <w:rFonts w:ascii="Times New Roman" w:hAnsi="Times New Roman" w:cs="Times New Roman"/>
          <w:sz w:val="24"/>
          <w:szCs w:val="24"/>
        </w:rPr>
      </w:pPr>
    </w:p>
    <w:p w14:paraId="290E9EBE" w14:textId="77777777" w:rsidR="00370979" w:rsidRDefault="007F13FB">
      <w:pPr>
        <w:spacing w:after="0" w:line="480" w:lineRule="auto"/>
        <w:rPr>
          <w:rFonts w:ascii="Times New Roman" w:hAnsi="Times New Roman" w:cs="Times New Roman"/>
          <w:sz w:val="24"/>
          <w:szCs w:val="24"/>
        </w:rPr>
      </w:pPr>
      <w:del w:id="52" w:author="" w:date="2018-04-27T10:35:00Z">
        <w:r>
          <w:rPr>
            <w:rFonts w:ascii="Times New Roman" w:hAnsi="Times New Roman" w:cs="Times New Roman"/>
            <w:sz w:val="24"/>
            <w:szCs w:val="24"/>
          </w:rPr>
          <w:delText>10</w:delText>
        </w:r>
      </w:del>
      <w:ins w:id="53" w:author="" w:date="2018-04-27T10:35:00Z">
        <w:r>
          <w:rPr>
            <w:rFonts w:ascii="Times New Roman" w:hAnsi="Times New Roman" w:cs="Times New Roman"/>
            <w:sz w:val="24"/>
            <w:szCs w:val="24"/>
          </w:rPr>
          <w:t>11</w:t>
        </w:r>
      </w:ins>
      <w:r>
        <w:rPr>
          <w:rFonts w:ascii="Times New Roman" w:hAnsi="Times New Roman" w:cs="Times New Roman"/>
          <w:sz w:val="24"/>
          <w:szCs w:val="24"/>
        </w:rPr>
        <w:t>.</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 xml:space="preserve">cloud service </w:t>
      </w:r>
      <w:r>
        <w:rPr>
          <w:rFonts w:ascii="Times New Roman" w:hAnsi="Times New Roman" w:cs="Times New Roman"/>
          <w:sz w:val="24"/>
          <w:szCs w:val="24"/>
        </w:rPr>
        <w:t>management system</w:t>
      </w:r>
      <w:proofErr w:type="gramEnd"/>
      <w:r>
        <w:rPr>
          <w:rFonts w:ascii="Times New Roman" w:hAnsi="Times New Roman" w:cs="Times New Roman"/>
          <w:sz w:val="24"/>
          <w:szCs w:val="24"/>
        </w:rPr>
        <w:t xml:space="preserve"> of claim 7,</w:t>
      </w:r>
    </w:p>
    <w:p w14:paraId="30ECB651"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ab/>
        <w:t>wherein a third CPU setting provides that the target resource is dedicated to the one of the tasks having the third CPU setting, and wherein the target resource remains dedicated until the one of the tasks is complete.</w:t>
      </w:r>
    </w:p>
    <w:p w14:paraId="041B0C5C" w14:textId="77777777" w:rsidR="00370979" w:rsidRDefault="00370979">
      <w:pPr>
        <w:spacing w:after="0" w:line="480" w:lineRule="auto"/>
        <w:rPr>
          <w:rFonts w:ascii="Times New Roman" w:hAnsi="Times New Roman" w:cs="Times New Roman"/>
          <w:sz w:val="24"/>
          <w:szCs w:val="24"/>
        </w:rPr>
      </w:pPr>
    </w:p>
    <w:p w14:paraId="1CB5CB1D" w14:textId="77777777" w:rsidR="00370979" w:rsidRDefault="007F13FB">
      <w:pPr>
        <w:spacing w:after="0" w:line="480" w:lineRule="auto"/>
        <w:rPr>
          <w:moveFrom w:id="54" w:author="" w:date="2018-04-27T10:34:00Z"/>
          <w:rFonts w:ascii="Times New Roman" w:hAnsi="Times New Roman" w:cs="Times New Roman"/>
          <w:sz w:val="24"/>
          <w:szCs w:val="24"/>
        </w:rPr>
      </w:pPr>
      <w:moveFromRangeStart w:id="55" w:author="" w:date="2018-04-27T10:34:00Z" w:name="move512588624"/>
      <w:moveFrom w:id="56" w:author="" w:date="2018-04-27T10:34:00Z">
        <w:r>
          <w:rPr>
            <w:rFonts w:ascii="Times New Roman" w:hAnsi="Times New Roman" w:cs="Times New Roman"/>
            <w:sz w:val="24"/>
            <w:szCs w:val="24"/>
          </w:rPr>
          <w:t>11.</w:t>
        </w:r>
        <w:r>
          <w:rPr>
            <w:rFonts w:ascii="Times New Roman" w:hAnsi="Times New Roman" w:cs="Times New Roman"/>
            <w:sz w:val="24"/>
            <w:szCs w:val="24"/>
          </w:rPr>
          <w:tab/>
          <w:t>T</w:t>
        </w:r>
        <w:r>
          <w:rPr>
            <w:rFonts w:ascii="Times New Roman" w:hAnsi="Times New Roman" w:cs="Times New Roman"/>
            <w:sz w:val="24"/>
            <w:szCs w:val="24"/>
          </w:rPr>
          <w:t xml:space="preserve">he cloud service management system of claim 1, wherein the load balancing scheme includes a class, wherein the class includes a routine, wherein the routine includes aspects to define a configuration set, receive task objects associated with the tasks and </w:t>
        </w:r>
        <w:r>
          <w:rPr>
            <w:rFonts w:ascii="Times New Roman" w:hAnsi="Times New Roman" w:cs="Times New Roman"/>
            <w:sz w:val="24"/>
            <w:szCs w:val="24"/>
          </w:rPr>
          <w:t>a list indicating resources for allocation or deallocation.</w:t>
        </w:r>
      </w:moveFrom>
    </w:p>
    <w:moveFromRangeEnd w:id="55"/>
    <w:p w14:paraId="053DD907" w14:textId="77777777" w:rsidR="00370979" w:rsidRDefault="00370979">
      <w:pPr>
        <w:spacing w:after="0" w:line="480" w:lineRule="auto"/>
        <w:rPr>
          <w:rFonts w:ascii="Times New Roman" w:hAnsi="Times New Roman" w:cs="Times New Roman"/>
          <w:sz w:val="24"/>
          <w:szCs w:val="24"/>
        </w:rPr>
      </w:pPr>
    </w:p>
    <w:p w14:paraId="30BB8B9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A method, comprising:</w:t>
      </w:r>
    </w:p>
    <w:p w14:paraId="25E682C9"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receiving</w:t>
      </w:r>
      <w:proofErr w:type="gramEnd"/>
      <w:r>
        <w:rPr>
          <w:rFonts w:ascii="Times New Roman" w:hAnsi="Times New Roman" w:cs="Times New Roman"/>
          <w:sz w:val="24"/>
          <w:szCs w:val="24"/>
        </w:rPr>
        <w:t xml:space="preserve"> performance metrics from two or more disparate cloud services, wherein the two or more disparate cloud services include a dedicated solution and a shared solut</w:t>
      </w:r>
      <w:r>
        <w:rPr>
          <w:rFonts w:ascii="Times New Roman" w:hAnsi="Times New Roman" w:cs="Times New Roman"/>
          <w:sz w:val="24"/>
          <w:szCs w:val="24"/>
        </w:rPr>
        <w:t>ion, and</w:t>
      </w:r>
    </w:p>
    <w:p w14:paraId="17342094" w14:textId="77777777" w:rsidR="00370979" w:rsidRDefault="007F13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selecting one or more target resources among the two or more disparate cloud services, to run tasks based on the performance metrics, a multiservice load balancing scheme, and task parameters;  </w:t>
      </w:r>
    </w:p>
    <w:p w14:paraId="45D29326"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scale-up instruction when resource </w:t>
      </w:r>
      <w:r>
        <w:rPr>
          <w:rFonts w:ascii="Times New Roman" w:hAnsi="Times New Roman" w:cs="Times New Roman"/>
          <w:sz w:val="24"/>
          <w:szCs w:val="24"/>
        </w:rPr>
        <w:t>utilization of the tasks, based on the performance metrics, is above a first utilization threshold, and</w:t>
      </w:r>
    </w:p>
    <w:p w14:paraId="3A63FA49"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scale-down instruction when resource utilization of the tasks, based on the performance metrics, is below a second utilization threshold and</w:t>
      </w:r>
      <w:r>
        <w:rPr>
          <w:rFonts w:ascii="Times New Roman" w:hAnsi="Times New Roman" w:cs="Times New Roman"/>
          <w:sz w:val="24"/>
          <w:szCs w:val="24"/>
        </w:rPr>
        <w:t xml:space="preserve">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2885A86C"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scale-up instruction, to:</w:t>
      </w:r>
    </w:p>
    <w:p w14:paraId="2A9B1246"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commanding</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1A18D582"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providing</w:t>
      </w:r>
      <w:proofErr w:type="gramEnd"/>
      <w:r>
        <w:rPr>
          <w:rFonts w:ascii="Times New Roman" w:hAnsi="Times New Roman" w:cs="Times New Roman"/>
          <w:sz w:val="24"/>
          <w:szCs w:val="24"/>
        </w:rPr>
        <w:t xml:space="preserve"> a shared resource request message to the </w:t>
      </w:r>
      <w:r>
        <w:rPr>
          <w:rFonts w:ascii="Times New Roman" w:hAnsi="Times New Roman" w:cs="Times New Roman"/>
          <w:sz w:val="24"/>
          <w:szCs w:val="24"/>
        </w:rPr>
        <w:t>shared solution in preparation for handling at least a portion of the tasks; and</w:t>
      </w:r>
    </w:p>
    <w:p w14:paraId="45C39A0B"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scale-down instruction:</w:t>
      </w:r>
    </w:p>
    <w:p w14:paraId="7BF96C36"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commanding</w:t>
      </w:r>
      <w:proofErr w:type="gramEnd"/>
      <w:r>
        <w:rPr>
          <w:rFonts w:ascii="Times New Roman" w:hAnsi="Times New Roman" w:cs="Times New Roman"/>
          <w:sz w:val="24"/>
          <w:szCs w:val="24"/>
        </w:rPr>
        <w:t xml:space="preserve"> the dedicated solution to terminate an existing virtual machine, or</w:t>
      </w:r>
    </w:p>
    <w:p w14:paraId="2AB95A1D"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providing</w:t>
      </w:r>
      <w:proofErr w:type="gramEnd"/>
      <w:r>
        <w:rPr>
          <w:rFonts w:ascii="Times New Roman" w:hAnsi="Times New Roman" w:cs="Times New Roman"/>
          <w:sz w:val="24"/>
          <w:szCs w:val="24"/>
        </w:rPr>
        <w:t xml:space="preserve"> a shared resource release message to the sh</w:t>
      </w:r>
      <w:r>
        <w:rPr>
          <w:rFonts w:ascii="Times New Roman" w:hAnsi="Times New Roman" w:cs="Times New Roman"/>
          <w:sz w:val="24"/>
          <w:szCs w:val="24"/>
        </w:rPr>
        <w:t>ared solution.</w:t>
      </w:r>
    </w:p>
    <w:p w14:paraId="23C2E62D" w14:textId="77777777" w:rsidR="00370979" w:rsidRDefault="00370979">
      <w:pPr>
        <w:spacing w:after="0" w:line="480" w:lineRule="auto"/>
        <w:rPr>
          <w:rFonts w:ascii="Times New Roman" w:hAnsi="Times New Roman" w:cs="Times New Roman"/>
          <w:sz w:val="24"/>
          <w:szCs w:val="24"/>
        </w:rPr>
      </w:pPr>
    </w:p>
    <w:p w14:paraId="07050572"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 xml:space="preserve">The method of claim 12, wherein 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is based on CPU settings associated with the tasks.</w:t>
      </w:r>
    </w:p>
    <w:p w14:paraId="66AEA99F" w14:textId="77777777" w:rsidR="00370979" w:rsidRDefault="00370979">
      <w:pPr>
        <w:spacing w:after="0" w:line="480" w:lineRule="auto"/>
        <w:rPr>
          <w:rFonts w:ascii="Times New Roman" w:hAnsi="Times New Roman" w:cs="Times New Roman"/>
          <w:sz w:val="24"/>
          <w:szCs w:val="24"/>
        </w:rPr>
      </w:pPr>
    </w:p>
    <w:p w14:paraId="55AE3657"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 xml:space="preserve">The method of claim 12, wherein the performance metrics </w:t>
      </w:r>
      <w:proofErr w:type="gramStart"/>
      <w:r>
        <w:rPr>
          <w:rFonts w:ascii="Times New Roman" w:hAnsi="Times New Roman" w:cs="Times New Roman"/>
          <w:sz w:val="24"/>
          <w:szCs w:val="24"/>
        </w:rPr>
        <w:t>are retrieved</w:t>
      </w:r>
      <w:proofErr w:type="gramEnd"/>
      <w:r>
        <w:rPr>
          <w:rFonts w:ascii="Times New Roman" w:hAnsi="Times New Roman" w:cs="Times New Roman"/>
          <w:sz w:val="24"/>
          <w:szCs w:val="24"/>
        </w:rPr>
        <w:t xml:space="preserve"> from the shared solution using a routine proprietar</w:t>
      </w:r>
      <w:r>
        <w:rPr>
          <w:rFonts w:ascii="Times New Roman" w:hAnsi="Times New Roman" w:cs="Times New Roman"/>
          <w:sz w:val="24"/>
          <w:szCs w:val="24"/>
        </w:rPr>
        <w:t>y to the shared solution, and wherein the performance metrics are retrieved from an agent associated with a virtual machine of the dedicated solution.</w:t>
      </w:r>
    </w:p>
    <w:p w14:paraId="176791EE" w14:textId="77777777" w:rsidR="00370979" w:rsidRDefault="00370979">
      <w:pPr>
        <w:spacing w:after="0" w:line="480" w:lineRule="auto"/>
        <w:rPr>
          <w:rFonts w:ascii="Times New Roman" w:hAnsi="Times New Roman" w:cs="Times New Roman"/>
          <w:sz w:val="24"/>
          <w:szCs w:val="24"/>
        </w:rPr>
      </w:pPr>
    </w:p>
    <w:p w14:paraId="7B5627A2"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 xml:space="preserve">The method of claim 12, wherein the scale-up instruction and the scale-down instruction are further </w:t>
      </w:r>
      <w:r>
        <w:rPr>
          <w:rFonts w:ascii="Times New Roman" w:hAnsi="Times New Roman" w:cs="Times New Roman"/>
          <w:sz w:val="24"/>
          <w:szCs w:val="24"/>
        </w:rPr>
        <w:t>based on a minimum number of free agents.</w:t>
      </w:r>
    </w:p>
    <w:p w14:paraId="333B5954" w14:textId="77777777" w:rsidR="00370979" w:rsidRDefault="00370979">
      <w:pPr>
        <w:spacing w:after="0" w:line="480" w:lineRule="auto"/>
        <w:rPr>
          <w:rFonts w:ascii="Times New Roman" w:hAnsi="Times New Roman" w:cs="Times New Roman"/>
          <w:sz w:val="24"/>
          <w:szCs w:val="24"/>
        </w:rPr>
      </w:pPr>
    </w:p>
    <w:p w14:paraId="06DEBF8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The method of claim 12, wherein the performance metrics include projected performance and wherein the resource utilization includes projected utilization.</w:t>
      </w:r>
    </w:p>
    <w:p w14:paraId="2A65CFD2" w14:textId="77777777" w:rsidR="00370979" w:rsidRDefault="00370979">
      <w:pPr>
        <w:spacing w:after="0" w:line="480" w:lineRule="auto"/>
        <w:rPr>
          <w:rFonts w:ascii="Times New Roman" w:hAnsi="Times New Roman" w:cs="Times New Roman"/>
          <w:sz w:val="24"/>
          <w:szCs w:val="24"/>
        </w:rPr>
      </w:pPr>
    </w:p>
    <w:p w14:paraId="1EE26CDB"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rPr>
        <w:tab/>
        <w:t xml:space="preserve">A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including </w:t>
      </w:r>
      <w:r>
        <w:rPr>
          <w:rFonts w:ascii="Times New Roman" w:hAnsi="Times New Roman" w:cs="Times New Roman"/>
          <w:sz w:val="24"/>
          <w:szCs w:val="24"/>
        </w:rPr>
        <w:t>non-transitory computer readable media storing instructions that when executed by a processor perform aspects comprising:</w:t>
      </w:r>
    </w:p>
    <w:p w14:paraId="6F76BE8F"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receive</w:t>
      </w:r>
      <w:proofErr w:type="gramEnd"/>
      <w:r>
        <w:rPr>
          <w:rFonts w:ascii="Times New Roman" w:hAnsi="Times New Roman" w:cs="Times New Roman"/>
          <w:sz w:val="24"/>
          <w:szCs w:val="24"/>
        </w:rPr>
        <w:t xml:space="preserve"> performance metrics from two or more disparate cloud services, wherein the two or more disparate cloud services include a dedi</w:t>
      </w:r>
      <w:r>
        <w:rPr>
          <w:rFonts w:ascii="Times New Roman" w:hAnsi="Times New Roman" w:cs="Times New Roman"/>
          <w:sz w:val="24"/>
          <w:szCs w:val="24"/>
        </w:rPr>
        <w:t>cated solution and a shared solution, and</w:t>
      </w:r>
    </w:p>
    <w:p w14:paraId="39796C36" w14:textId="77777777" w:rsidR="00370979" w:rsidRDefault="007F13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select one or more target resources among the two or more disparate cloud services, to run tasks based on the performance metrics, a multiservice load balancing scheme, and task parameters;  </w:t>
      </w:r>
    </w:p>
    <w:p w14:paraId="02391BA1"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scale-up ins</w:t>
      </w:r>
      <w:r>
        <w:rPr>
          <w:rFonts w:ascii="Times New Roman" w:hAnsi="Times New Roman" w:cs="Times New Roman"/>
          <w:sz w:val="24"/>
          <w:szCs w:val="24"/>
        </w:rPr>
        <w:t>truction when resource utilization of the tasks, based on the performance metrics, is above a first utilization threshold, and</w:t>
      </w:r>
    </w:p>
    <w:p w14:paraId="63E591F4"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provide</w:t>
      </w:r>
      <w:proofErr w:type="gramEnd"/>
      <w:r>
        <w:rPr>
          <w:rFonts w:ascii="Times New Roman" w:hAnsi="Times New Roman" w:cs="Times New Roman"/>
          <w:sz w:val="24"/>
          <w:szCs w:val="24"/>
        </w:rPr>
        <w:t xml:space="preserve"> a scale-down instruction when resource utilization of the tasks, based on the performance metrics, is below a second util</w:t>
      </w:r>
      <w:r>
        <w:rPr>
          <w:rFonts w:ascii="Times New Roman" w:hAnsi="Times New Roman" w:cs="Times New Roman"/>
          <w:sz w:val="24"/>
          <w:szCs w:val="24"/>
        </w:rPr>
        <w:t xml:space="preserve">ization threshold and a </w:t>
      </w:r>
      <w:proofErr w:type="spellStart"/>
      <w:r>
        <w:rPr>
          <w:rFonts w:ascii="Times New Roman" w:hAnsi="Times New Roman" w:cs="Times New Roman"/>
          <w:sz w:val="24"/>
          <w:szCs w:val="24"/>
        </w:rPr>
        <w:t>deconfliction</w:t>
      </w:r>
      <w:proofErr w:type="spellEnd"/>
      <w:r>
        <w:rPr>
          <w:rFonts w:ascii="Times New Roman" w:hAnsi="Times New Roman" w:cs="Times New Roman"/>
          <w:sz w:val="24"/>
          <w:szCs w:val="24"/>
        </w:rPr>
        <w:t xml:space="preserve"> check is completed; and </w:t>
      </w:r>
    </w:p>
    <w:p w14:paraId="791D2CC2"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scale-up instruction, to:</w:t>
      </w:r>
    </w:p>
    <w:p w14:paraId="6F4B0DA1"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instantiate a new virtual machine to receive at least a portion of the tasks, or</w:t>
      </w:r>
    </w:p>
    <w:p w14:paraId="2D56BCC5"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request</w:t>
      </w:r>
      <w:r>
        <w:rPr>
          <w:rFonts w:ascii="Times New Roman" w:hAnsi="Times New Roman" w:cs="Times New Roman"/>
          <w:sz w:val="24"/>
          <w:szCs w:val="24"/>
        </w:rPr>
        <w:t xml:space="preserve"> message to the shared solution in preparation for handling at least a portion of the tasks; and</w:t>
      </w:r>
    </w:p>
    <w:p w14:paraId="73949EF7" w14:textId="77777777" w:rsidR="00370979" w:rsidRDefault="007F13FB">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response to the scale-down instruction:</w:t>
      </w:r>
    </w:p>
    <w:p w14:paraId="27A35BEC"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the dedicated solution to terminate an existing virtual machine, or</w:t>
      </w:r>
    </w:p>
    <w:p w14:paraId="410A3FAE" w14:textId="77777777" w:rsidR="00370979" w:rsidRDefault="007F13FB">
      <w:pPr>
        <w:spacing w:after="0" w:line="480" w:lineRule="auto"/>
        <w:ind w:left="720" w:firstLine="720"/>
        <w:rPr>
          <w:rFonts w:ascii="Times New Roman" w:hAnsi="Times New Roman" w:cs="Times New Roman"/>
          <w:sz w:val="24"/>
          <w:szCs w:val="24"/>
        </w:rPr>
      </w:pP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 shared resource release messag</w:t>
      </w:r>
      <w:r>
        <w:rPr>
          <w:rFonts w:ascii="Times New Roman" w:hAnsi="Times New Roman" w:cs="Times New Roman"/>
          <w:sz w:val="24"/>
          <w:szCs w:val="24"/>
        </w:rPr>
        <w:t>e to the shared solution.</w:t>
      </w:r>
    </w:p>
    <w:p w14:paraId="4139D2F9" w14:textId="77777777" w:rsidR="00370979" w:rsidRDefault="00370979">
      <w:pPr>
        <w:spacing w:after="0" w:line="480" w:lineRule="auto"/>
        <w:rPr>
          <w:rFonts w:ascii="Times New Roman" w:hAnsi="Times New Roman" w:cs="Times New Roman"/>
          <w:sz w:val="24"/>
          <w:szCs w:val="24"/>
        </w:rPr>
      </w:pPr>
    </w:p>
    <w:p w14:paraId="625F6F59"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ab/>
        <w:t xml:space="preserve">The cloud service management system of claim 17, wherein the </w:t>
      </w:r>
      <w:proofErr w:type="gramStart"/>
      <w:r>
        <w:rPr>
          <w:rFonts w:ascii="Times New Roman" w:hAnsi="Times New Roman" w:cs="Times New Roman"/>
          <w:sz w:val="24"/>
          <w:szCs w:val="24"/>
        </w:rPr>
        <w:t>load balancing</w:t>
      </w:r>
      <w:proofErr w:type="gramEnd"/>
      <w:r>
        <w:rPr>
          <w:rFonts w:ascii="Times New Roman" w:hAnsi="Times New Roman" w:cs="Times New Roman"/>
          <w:sz w:val="24"/>
          <w:szCs w:val="24"/>
        </w:rPr>
        <w:t xml:space="preserve"> scheme is based on CPU settings associated with the tasks.</w:t>
      </w:r>
    </w:p>
    <w:p w14:paraId="023FA1D2" w14:textId="77777777" w:rsidR="00370979" w:rsidRDefault="00370979">
      <w:pPr>
        <w:spacing w:after="0" w:line="480" w:lineRule="auto"/>
        <w:rPr>
          <w:rFonts w:ascii="Times New Roman" w:hAnsi="Times New Roman" w:cs="Times New Roman"/>
          <w:sz w:val="24"/>
          <w:szCs w:val="24"/>
        </w:rPr>
      </w:pPr>
    </w:p>
    <w:p w14:paraId="5E2FABC3"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claim 17, wherein the performance metrics are </w:t>
      </w:r>
      <w:r>
        <w:rPr>
          <w:rFonts w:ascii="Times New Roman" w:hAnsi="Times New Roman" w:cs="Times New Roman"/>
          <w:sz w:val="24"/>
          <w:szCs w:val="24"/>
        </w:rPr>
        <w:t>retrieved from the shared solution using a routine proprietary to the shared solution, and wherein the performance metrics are retrieved from an agent associated with a virtual machine of the dedicated solution.</w:t>
      </w:r>
    </w:p>
    <w:p w14:paraId="65DD33B4" w14:textId="77777777" w:rsidR="00370979" w:rsidRDefault="00370979">
      <w:pPr>
        <w:spacing w:after="0" w:line="480" w:lineRule="auto"/>
        <w:rPr>
          <w:rFonts w:ascii="Times New Roman" w:hAnsi="Times New Roman" w:cs="Times New Roman"/>
          <w:sz w:val="24"/>
          <w:szCs w:val="24"/>
        </w:rPr>
      </w:pPr>
    </w:p>
    <w:p w14:paraId="72156564" w14:textId="77777777" w:rsidR="00370979" w:rsidRDefault="007F13FB">
      <w:pPr>
        <w:spacing w:after="0" w:line="48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 xml:space="preserve">The </w:t>
      </w:r>
      <w:proofErr w:type="gramStart"/>
      <w:r>
        <w:rPr>
          <w:rFonts w:ascii="Times New Roman" w:hAnsi="Times New Roman" w:cs="Times New Roman"/>
          <w:sz w:val="24"/>
          <w:szCs w:val="24"/>
        </w:rPr>
        <w:t>cloud service management system</w:t>
      </w:r>
      <w:proofErr w:type="gramEnd"/>
      <w:r>
        <w:rPr>
          <w:rFonts w:ascii="Times New Roman" w:hAnsi="Times New Roman" w:cs="Times New Roman"/>
          <w:sz w:val="24"/>
          <w:szCs w:val="24"/>
        </w:rPr>
        <w:t xml:space="preserve"> of </w:t>
      </w:r>
      <w:r>
        <w:rPr>
          <w:rFonts w:ascii="Times New Roman" w:hAnsi="Times New Roman" w:cs="Times New Roman"/>
          <w:sz w:val="24"/>
          <w:szCs w:val="24"/>
        </w:rPr>
        <w:t>claim 17, wherein the scale-up instruction and the scale-down instruction are further based on a minimum number of free agents.</w:t>
      </w:r>
    </w:p>
    <w:p w14:paraId="39DFA7D6" w14:textId="77777777" w:rsidR="00370979" w:rsidRDefault="00370979">
      <w:pPr>
        <w:spacing w:after="0" w:line="480" w:lineRule="auto"/>
        <w:rPr>
          <w:rFonts w:ascii="Times New Roman" w:hAnsi="Times New Roman" w:cs="Times New Roman"/>
          <w:sz w:val="24"/>
          <w:szCs w:val="24"/>
          <w:highlight w:val="yellow"/>
        </w:rPr>
      </w:pPr>
    </w:p>
    <w:p w14:paraId="543695FB" w14:textId="77777777" w:rsidR="00370979" w:rsidRDefault="00370979">
      <w:pPr>
        <w:spacing w:after="0" w:line="480" w:lineRule="auto"/>
        <w:rPr>
          <w:rFonts w:ascii="Times New Roman" w:hAnsi="Times New Roman" w:cs="Times New Roman"/>
          <w:sz w:val="24"/>
          <w:szCs w:val="24"/>
          <w:highlight w:val="yellow"/>
        </w:rPr>
      </w:pPr>
    </w:p>
    <w:p w14:paraId="4D24A4D6" w14:textId="77777777" w:rsidR="00370979" w:rsidRDefault="007F13FB">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1D479BD" w14:textId="77777777" w:rsidR="00370979" w:rsidRDefault="007F13FB">
      <w:pPr>
        <w:spacing w:after="0" w:line="480" w:lineRule="auto"/>
        <w:rPr>
          <w:rFonts w:ascii="Times New Roman" w:hAnsi="Times New Roman" w:cs="Times New Roman"/>
          <w:sz w:val="24"/>
          <w:szCs w:val="24"/>
          <w:highlight w:val="yellow"/>
        </w:rPr>
      </w:pPr>
      <w:commentRangeStart w:id="57"/>
      <w:r>
        <w:rPr>
          <w:rFonts w:ascii="Times New Roman" w:hAnsi="Times New Roman" w:cs="Times New Roman"/>
          <w:sz w:val="24"/>
          <w:szCs w:val="24"/>
          <w:highlight w:val="yellow"/>
        </w:rPr>
        <w:lastRenderedPageBreak/>
        <w:t xml:space="preserve">[Additional claim set – JSON/imaging of </w:t>
      </w:r>
      <w:proofErr w:type="gramStart"/>
      <w:r>
        <w:rPr>
          <w:rFonts w:ascii="Times New Roman" w:hAnsi="Times New Roman" w:cs="Times New Roman"/>
          <w:sz w:val="24"/>
          <w:szCs w:val="24"/>
          <w:highlight w:val="yellow"/>
        </w:rPr>
        <w:t>VMs?</w:t>
      </w:r>
      <w:proofErr w:type="gramEnd"/>
      <w:r>
        <w:rPr>
          <w:rFonts w:ascii="Times New Roman" w:hAnsi="Times New Roman" w:cs="Times New Roman"/>
          <w:sz w:val="24"/>
          <w:szCs w:val="24"/>
          <w:highlight w:val="yellow"/>
        </w:rPr>
        <w:t xml:space="preserve">  Would this apply to only dedicated solution </w:t>
      </w:r>
      <w:commentRangeStart w:id="58"/>
      <w:r>
        <w:rPr>
          <w:rFonts w:ascii="Times New Roman" w:hAnsi="Times New Roman" w:cs="Times New Roman"/>
          <w:sz w:val="24"/>
          <w:szCs w:val="24"/>
          <w:highlight w:val="yellow"/>
        </w:rPr>
        <w:t>side</w:t>
      </w:r>
      <w:commentRangeEnd w:id="58"/>
      <w:r>
        <w:rPr>
          <w:rStyle w:val="CommentReference"/>
        </w:rPr>
        <w:commentReference w:id="58"/>
      </w:r>
      <w:r>
        <w:rPr>
          <w:rFonts w:ascii="Times New Roman" w:hAnsi="Times New Roman" w:cs="Times New Roman"/>
          <w:sz w:val="24"/>
          <w:szCs w:val="24"/>
          <w:highlight w:val="yellow"/>
        </w:rPr>
        <w:t>?]</w:t>
      </w:r>
      <w:commentRangeEnd w:id="57"/>
      <w:r>
        <w:rPr>
          <w:rStyle w:val="CommentReference"/>
        </w:rPr>
        <w:commentReference w:id="57"/>
      </w:r>
    </w:p>
    <w:p w14:paraId="1F4F12E4" w14:textId="77777777" w:rsidR="00370979" w:rsidRDefault="007F13FB">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37947664" w14:textId="77777777" w:rsidR="00370979" w:rsidRDefault="007F13FB">
      <w:pPr>
        <w:pStyle w:val="BodyText"/>
        <w:spacing w:after="0" w:line="480" w:lineRule="auto"/>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ABSTRACT</w:t>
      </w:r>
    </w:p>
    <w:p w14:paraId="558EB1B2" w14:textId="77777777" w:rsidR="00370979" w:rsidRDefault="007F13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[ABSTRACT]</w:t>
      </w:r>
    </w:p>
    <w:p w14:paraId="5E43CB8F" w14:textId="77777777" w:rsidR="00370979" w:rsidRDefault="00370979">
      <w:pPr>
        <w:pStyle w:val="BodyText"/>
        <w:spacing w:after="0" w:line="480" w:lineRule="auto"/>
        <w:rPr>
          <w:rFonts w:ascii="Times New Roman" w:hAnsi="Times New Roman" w:cs="Times New Roman"/>
          <w:sz w:val="24"/>
          <w:szCs w:val="24"/>
        </w:rPr>
      </w:pPr>
    </w:p>
    <w:sectPr w:rsidR="00370979">
      <w:pgSz w:w="11907" w:h="16839" w:code="9"/>
      <w:pgMar w:top="1440" w:right="1440" w:bottom="1440" w:left="1440" w:header="720" w:footer="720" w:gutter="0"/>
      <w:cols w:space="720"/>
      <w:titlePg/>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 w:date="2018-04-27T10:03:00Z" w:initials="">
    <w:p w14:paraId="155301C0" w14:textId="77777777" w:rsidR="00370979" w:rsidRDefault="007F13FB">
      <w:pPr>
        <w:pStyle w:val="CommentText"/>
      </w:pPr>
      <w:r>
        <w:rPr>
          <w:rStyle w:val="CommentReference"/>
        </w:rPr>
        <w:annotationRef/>
      </w:r>
      <w:r>
        <w:t>That is correct – we’ll explain on the call!</w:t>
      </w:r>
    </w:p>
  </w:comment>
  <w:comment w:id="0" w:author="" w:date="2018-04-25T07:34:00Z" w:initials="">
    <w:p w14:paraId="2C76EFA1" w14:textId="77777777" w:rsidR="00370979" w:rsidRDefault="007F13FB">
      <w:pPr>
        <w:pStyle w:val="CommentText"/>
      </w:pPr>
      <w:r>
        <w:rPr>
          <w:rStyle w:val="CommentReference"/>
        </w:rPr>
        <w:annotationRef/>
      </w:r>
      <w:r>
        <w:t>I am assuming this is something missing on your end otherwise not sure what is supposed to be</w:t>
      </w:r>
    </w:p>
  </w:comment>
  <w:comment w:id="2" w:author="" w:date="2018-04-26T06:13:00Z" w:initials="">
    <w:p w14:paraId="69D3B4E6" w14:textId="77777777" w:rsidR="00370979" w:rsidRDefault="007F13FB">
      <w:pPr>
        <w:pStyle w:val="CommentText"/>
      </w:pPr>
      <w:r>
        <w:rPr>
          <w:rStyle w:val="CommentReference"/>
        </w:rPr>
        <w:annotationRef/>
      </w:r>
      <w:r>
        <w:t xml:space="preserve">Actually setting it to 0 means that we are using a </w:t>
      </w:r>
      <w:proofErr w:type="gramStart"/>
      <w:r>
        <w:t>custom  task</w:t>
      </w:r>
      <w:proofErr w:type="gramEnd"/>
      <w:r>
        <w:t xml:space="preserve"> allocation algorithm.</w:t>
      </w:r>
    </w:p>
  </w:comment>
  <w:comment w:id="4" w:author="" w:date="2018-04-27T10:04:00Z" w:initials="">
    <w:p w14:paraId="79CFCB58" w14:textId="77777777" w:rsidR="00370979" w:rsidRDefault="007F13FB">
      <w:pPr>
        <w:pStyle w:val="CommentText"/>
      </w:pPr>
      <w:r>
        <w:rPr>
          <w:rStyle w:val="CommentReference"/>
        </w:rPr>
        <w:annotationRef/>
      </w:r>
      <w:r>
        <w:t>Does this work?</w:t>
      </w:r>
    </w:p>
  </w:comment>
  <w:comment w:id="8" w:author="" w:date="2018-04-26T06:14:00Z" w:initials="">
    <w:p w14:paraId="33B8EF79" w14:textId="77777777" w:rsidR="00370979" w:rsidRDefault="007F13FB">
      <w:pPr>
        <w:pStyle w:val="CommentText"/>
      </w:pPr>
      <w:r>
        <w:rPr>
          <w:rStyle w:val="CommentReference"/>
        </w:rPr>
        <w:annotationRef/>
      </w:r>
      <w:r>
        <w:t xml:space="preserve">And you </w:t>
      </w:r>
      <w:r>
        <w:t>use this class when the CPU is set to 0 as mentioned above</w:t>
      </w:r>
    </w:p>
  </w:comment>
  <w:comment w:id="12" w:author="" w:date="2018-04-27T10:05:00Z" w:initials="">
    <w:p w14:paraId="58C7BC36" w14:textId="77777777" w:rsidR="00370979" w:rsidRDefault="007F13FB">
      <w:pPr>
        <w:pStyle w:val="CommentText"/>
      </w:pPr>
      <w:r>
        <w:rPr>
          <w:rStyle w:val="CommentReference"/>
        </w:rPr>
        <w:annotationRef/>
      </w:r>
      <w:r>
        <w:t>Does this clarify?  And are we able to provide any examples or use cases of a custom algorithm just to put some additional technical detail to it?</w:t>
      </w:r>
    </w:p>
  </w:comment>
  <w:comment w:id="11" w:author="Ganteaume, Oscar [Axios]" w:date="2018-04-30T08:41:00Z" w:initials="GO[">
    <w:p w14:paraId="6D747AF0" w14:textId="21C58265" w:rsidR="008D0351" w:rsidRDefault="008D0351" w:rsidP="008D0351">
      <w:pPr>
        <w:pStyle w:val="CommentText"/>
        <w:numPr>
          <w:ilvl w:val="0"/>
          <w:numId w:val="20"/>
        </w:numPr>
      </w:pPr>
      <w:r>
        <w:rPr>
          <w:rStyle w:val="CommentReference"/>
        </w:rPr>
        <w:annotationRef/>
      </w:r>
      <w:r>
        <w:t>Run a series of tasks on the same VM until either reaches a certain number of tasks or the CPU load exceeds a threshold</w:t>
      </w:r>
    </w:p>
    <w:p w14:paraId="3192F767" w14:textId="45308D31" w:rsidR="008D0351" w:rsidRDefault="008D0351" w:rsidP="008D0351">
      <w:pPr>
        <w:pStyle w:val="CommentText"/>
        <w:numPr>
          <w:ilvl w:val="0"/>
          <w:numId w:val="20"/>
        </w:numPr>
      </w:pPr>
      <w:r>
        <w:t>Run multiple tasks on the same virtual machine to process data in memory to expedite processing</w:t>
      </w:r>
    </w:p>
    <w:p w14:paraId="72A56B89" w14:textId="3BAAB894" w:rsidR="008D0351" w:rsidRDefault="008D0351" w:rsidP="008D0351">
      <w:pPr>
        <w:pStyle w:val="CommentText"/>
        <w:numPr>
          <w:ilvl w:val="0"/>
          <w:numId w:val="20"/>
        </w:numPr>
      </w:pPr>
      <w:r>
        <w:t>Run all the tasks for a session on a limited number of VMs regardless of anything else</w:t>
      </w:r>
    </w:p>
    <w:p w14:paraId="1F77C887" w14:textId="77777777" w:rsidR="008D0351" w:rsidRDefault="008D0351" w:rsidP="008D0351">
      <w:pPr>
        <w:pStyle w:val="CommentText"/>
        <w:numPr>
          <w:ilvl w:val="0"/>
          <w:numId w:val="20"/>
        </w:numPr>
      </w:pPr>
      <w:bookmarkStart w:id="16" w:name="_GoBack"/>
      <w:bookmarkEnd w:id="16"/>
    </w:p>
  </w:comment>
  <w:comment w:id="17" w:author="" w:date="2018-04-26T06:16:00Z" w:initials="">
    <w:p w14:paraId="018C59DC" w14:textId="77777777" w:rsidR="00370979" w:rsidRDefault="007F13FB">
      <w:pPr>
        <w:pStyle w:val="CommentText"/>
      </w:pPr>
      <w:r>
        <w:rPr>
          <w:rStyle w:val="CommentReference"/>
        </w:rPr>
        <w:annotationRef/>
      </w:r>
      <w:r>
        <w:t>By setting the CPU to 0 (default)</w:t>
      </w:r>
    </w:p>
  </w:comment>
  <w:comment w:id="18" w:author="" w:date="2018-04-27T10:27:00Z" w:initials="">
    <w:p w14:paraId="005FF22A" w14:textId="77777777" w:rsidR="00370979" w:rsidRDefault="007F13FB">
      <w:pPr>
        <w:pStyle w:val="CommentText"/>
      </w:pPr>
      <w:r>
        <w:rPr>
          <w:rStyle w:val="CommentReference"/>
        </w:rPr>
        <w:annotationRef/>
      </w:r>
      <w:r>
        <w:t>Does this wor</w:t>
      </w:r>
      <w:r>
        <w:t>k?</w:t>
      </w:r>
    </w:p>
  </w:comment>
  <w:comment w:id="20" w:author="" w:date="2018-04-26T06:41:00Z" w:initials="">
    <w:p w14:paraId="7BD9F34C" w14:textId="77777777" w:rsidR="00370979" w:rsidRDefault="007F13FB">
      <w:pPr>
        <w:pStyle w:val="CommentText"/>
      </w:pPr>
      <w:r>
        <w:rPr>
          <w:rStyle w:val="CommentReference"/>
        </w:rPr>
        <w:annotationRef/>
      </w:r>
      <w:r>
        <w:t>I am guessing the whole section around figure 3 is somewhat required or desired as there is no mentioning about it in the provided CCDP document</w:t>
      </w:r>
    </w:p>
  </w:comment>
  <w:comment w:id="21" w:author="" w:date="2018-04-27T10:30:00Z" w:initials="">
    <w:p w14:paraId="73579F3B" w14:textId="77777777" w:rsidR="00370979" w:rsidRDefault="007F13FB">
      <w:pPr>
        <w:pStyle w:val="CommentText"/>
      </w:pPr>
      <w:r>
        <w:rPr>
          <w:rStyle w:val="CommentReference"/>
        </w:rPr>
        <w:annotationRef/>
      </w:r>
      <w:r>
        <w:t>That is correct – several aspects of patent applications concern “enablement” and/or including explicit su</w:t>
      </w:r>
      <w:r>
        <w:t>pport for certain technical details we may need to later rely on.</w:t>
      </w:r>
    </w:p>
  </w:comment>
  <w:comment w:id="23" w:author="" w:date="2018-04-27T10:31:00Z" w:initials="">
    <w:p w14:paraId="03848F1A" w14:textId="77777777" w:rsidR="00370979" w:rsidRDefault="007F13FB">
      <w:pPr>
        <w:pStyle w:val="CommentText"/>
      </w:pPr>
      <w:r>
        <w:rPr>
          <w:rStyle w:val="CommentReference"/>
        </w:rPr>
        <w:annotationRef/>
      </w:r>
      <w:r>
        <w:t>Correct – we’re just setting up the basic electronics framework in case someone at the patent office says “You need to include a more specific description of what kind of storage” or someth</w:t>
      </w:r>
      <w:r>
        <w:t>ing similar during prosecution.</w:t>
      </w:r>
    </w:p>
  </w:comment>
  <w:comment w:id="22" w:author="" w:date="2018-04-26T06:43:00Z" w:initials="">
    <w:p w14:paraId="0F7284E2" w14:textId="77777777" w:rsidR="00370979" w:rsidRDefault="007F13FB">
      <w:pPr>
        <w:pStyle w:val="CommentText"/>
      </w:pPr>
      <w:r>
        <w:rPr>
          <w:rStyle w:val="CommentReference"/>
        </w:rPr>
        <w:annotationRef/>
      </w:r>
      <w:r>
        <w:t>This is the end of the whole section that was not in the original CCDP paper.  I am OK adding it if you think is needed, just want to make sure it was not a copy and paste error which I make a lot.</w:t>
      </w:r>
    </w:p>
  </w:comment>
  <w:comment w:id="25" w:author="" w:date="2018-04-27T10:32:00Z" w:initials="">
    <w:p w14:paraId="37607A90" w14:textId="77777777" w:rsidR="00370979" w:rsidRDefault="007F13FB">
      <w:pPr>
        <w:pStyle w:val="CommentText"/>
      </w:pPr>
      <w:r>
        <w:rPr>
          <w:rStyle w:val="CommentReference"/>
        </w:rPr>
        <w:annotationRef/>
      </w:r>
      <w:r>
        <w:t>Those are below.  Apolog</w:t>
      </w:r>
      <w:r>
        <w:t xml:space="preserve">ies if I was not clear, this is not formatted as a file-able application, but instead is built as a “fill-in-the-blank” with claims/summary/abstract with a common specification supporting the multiple, possibly separately-patentable inventions for broader </w:t>
      </w:r>
      <w:r>
        <w:t>coverage.</w:t>
      </w:r>
    </w:p>
  </w:comment>
  <w:comment w:id="24" w:author="" w:date="2018-04-26T06:45:00Z" w:initials="">
    <w:p w14:paraId="0B4AC374" w14:textId="77777777" w:rsidR="00370979" w:rsidRDefault="007F13FB">
      <w:pPr>
        <w:pStyle w:val="CommentText"/>
      </w:pPr>
      <w:r>
        <w:rPr>
          <w:rStyle w:val="CommentReference"/>
        </w:rPr>
        <w:annotationRef/>
      </w:r>
      <w:r>
        <w:t>Do we need Claims?</w:t>
      </w:r>
    </w:p>
  </w:comment>
  <w:comment w:id="26" w:author="" w:date="2018-04-26T06:54:00Z" w:initials="">
    <w:p w14:paraId="4E38E426" w14:textId="77777777" w:rsidR="00370979" w:rsidRDefault="007F13FB">
      <w:pPr>
        <w:pStyle w:val="CommentText"/>
      </w:pPr>
      <w:r>
        <w:t>I am a</w:t>
      </w:r>
      <w:r>
        <w:rPr>
          <w:rStyle w:val="CommentReference"/>
        </w:rPr>
        <w:annotationRef/>
      </w:r>
      <w:r>
        <w:t>ssuming we need to follow a specific legal formatting for all the numbered paragraph below</w:t>
      </w:r>
    </w:p>
  </w:comment>
  <w:comment w:id="27" w:author="" w:date="2018-04-26T06:47:00Z" w:initials="">
    <w:p w14:paraId="779569AE" w14:textId="77777777" w:rsidR="00370979" w:rsidRDefault="007F13FB">
      <w:pPr>
        <w:pStyle w:val="CommentText"/>
      </w:pPr>
      <w:r>
        <w:rPr>
          <w:rStyle w:val="CommentReference"/>
        </w:rPr>
        <w:annotationRef/>
      </w:r>
      <w:r>
        <w:t>Not sure where the claims are</w:t>
      </w:r>
    </w:p>
  </w:comment>
  <w:comment w:id="28" w:author="" w:date="2018-04-26T06:50:00Z" w:initials="">
    <w:p w14:paraId="3A043D49" w14:textId="77777777" w:rsidR="00370979" w:rsidRDefault="007F13FB">
      <w:pPr>
        <w:pStyle w:val="CommentText"/>
      </w:pPr>
      <w:r>
        <w:rPr>
          <w:rStyle w:val="CommentReference"/>
        </w:rPr>
        <w:annotationRef/>
      </w:r>
      <w:r>
        <w:t xml:space="preserve">Don’t understand this paragraph.  If is written following a particular legal way then I am fine </w:t>
      </w:r>
      <w:r>
        <w:t>with that otherwise we may want to revise it.</w:t>
      </w:r>
    </w:p>
  </w:comment>
  <w:comment w:id="33" w:author="" w:date="2018-04-27T10:35:00Z" w:initials="">
    <w:p w14:paraId="4FAFE3C6" w14:textId="77777777" w:rsidR="00370979" w:rsidRDefault="007F13FB">
      <w:pPr>
        <w:pStyle w:val="CommentText"/>
      </w:pPr>
      <w:r>
        <w:rPr>
          <w:rStyle w:val="CommentReference"/>
        </w:rPr>
        <w:annotationRef/>
      </w:r>
      <w:r>
        <w:t>See this change and the re-ordering below.</w:t>
      </w:r>
    </w:p>
  </w:comment>
  <w:comment w:id="30" w:author="" w:date="2018-04-26T07:03:00Z" w:initials="">
    <w:p w14:paraId="29C1FCFF" w14:textId="77777777" w:rsidR="00370979" w:rsidRDefault="007F13FB">
      <w:pPr>
        <w:pStyle w:val="CommentText"/>
      </w:pPr>
      <w:r>
        <w:rPr>
          <w:rStyle w:val="CommentReference"/>
        </w:rPr>
        <w:annotationRef/>
      </w:r>
      <w:r>
        <w:t>This is a custom loading algorithm the number of tasks is just an example of one of them</w:t>
      </w:r>
    </w:p>
  </w:comment>
  <w:comment w:id="58" w:author="" w:date="2018-04-27T10:36:00Z" w:initials="">
    <w:p w14:paraId="121382DA" w14:textId="77777777" w:rsidR="00370979" w:rsidRDefault="007F13FB">
      <w:pPr>
        <w:pStyle w:val="CommentText"/>
      </w:pPr>
      <w:r>
        <w:rPr>
          <w:rStyle w:val="CommentReference"/>
        </w:rPr>
        <w:annotationRef/>
      </w:r>
      <w:r>
        <w:t>Reminder to discuss for separate patentability.</w:t>
      </w:r>
    </w:p>
  </w:comment>
  <w:comment w:id="57" w:author="" w:date="2018-04-26T07:06:00Z" w:initials="">
    <w:p w14:paraId="118FB23A" w14:textId="77777777" w:rsidR="00370979" w:rsidRDefault="007F13FB">
      <w:pPr>
        <w:pStyle w:val="CommentText"/>
      </w:pPr>
      <w:r>
        <w:rPr>
          <w:rStyle w:val="CommentReference"/>
        </w:rPr>
        <w:annotationRef/>
      </w:r>
      <w:r>
        <w:rPr>
          <w:rStyle w:val="CommentReference"/>
        </w:rPr>
        <w:t>Based on the terminology u</w:t>
      </w:r>
      <w:r>
        <w:rPr>
          <w:rStyle w:val="CommentReference"/>
        </w:rPr>
        <w:t>sed above dedicated solution means actual Virtual Machines then the answer is yes.  JSON configuration applies only to dedicated solutions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301C0" w15:done="0"/>
  <w15:commentEx w15:paraId="2C76EFA1" w15:done="0"/>
  <w15:commentEx w15:paraId="69D3B4E6" w15:done="0"/>
  <w15:commentEx w15:paraId="79CFCB58" w15:done="0"/>
  <w15:commentEx w15:paraId="33B8EF79" w15:done="0"/>
  <w15:commentEx w15:paraId="58C7BC36" w15:done="0"/>
  <w15:commentEx w15:paraId="1F77C887" w15:done="0"/>
  <w15:commentEx w15:paraId="018C59DC" w15:done="0"/>
  <w15:commentEx w15:paraId="005FF22A" w15:done="0"/>
  <w15:commentEx w15:paraId="7BD9F34C" w15:done="0"/>
  <w15:commentEx w15:paraId="73579F3B" w15:done="0"/>
  <w15:commentEx w15:paraId="03848F1A" w15:done="0"/>
  <w15:commentEx w15:paraId="0F7284E2" w15:done="0"/>
  <w15:commentEx w15:paraId="37607A90" w15:done="0"/>
  <w15:commentEx w15:paraId="0B4AC374" w15:done="0"/>
  <w15:commentEx w15:paraId="4E38E426" w15:done="0"/>
  <w15:commentEx w15:paraId="779569AE" w15:done="0"/>
  <w15:commentEx w15:paraId="3A043D49" w15:done="0"/>
  <w15:commentEx w15:paraId="4FAFE3C6" w15:done="0"/>
  <w15:commentEx w15:paraId="29C1FCFF" w15:done="0"/>
  <w15:commentEx w15:paraId="121382DA" w15:done="0"/>
  <w15:commentEx w15:paraId="118FB23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0E349" w14:textId="77777777" w:rsidR="007F13FB" w:rsidRDefault="007F13FB">
      <w:r>
        <w:separator/>
      </w:r>
    </w:p>
  </w:endnote>
  <w:endnote w:type="continuationSeparator" w:id="0">
    <w:p w14:paraId="7DC846A2" w14:textId="77777777" w:rsidR="007F13FB" w:rsidRDefault="007F13FB">
      <w:r>
        <w:separator/>
      </w:r>
    </w:p>
    <w:p w14:paraId="074AA15A" w14:textId="77777777" w:rsidR="007F13FB" w:rsidRDefault="007F13FB">
      <w:pPr>
        <w:spacing w:after="120"/>
        <w:rPr>
          <w:i/>
          <w:sz w:val="18"/>
          <w:szCs w:val="18"/>
        </w:rPr>
      </w:pPr>
      <w:r>
        <w:rPr>
          <w:i/>
          <w:sz w:val="18"/>
          <w:szCs w:val="18"/>
        </w:rPr>
        <w:t>…continued from previous page</w:t>
      </w:r>
    </w:p>
  </w:endnote>
  <w:endnote w:type="continuationNotice" w:id="1">
    <w:p w14:paraId="4843419F" w14:textId="77777777" w:rsidR="007F13FB" w:rsidRDefault="007F13FB">
      <w:r>
        <w:separator/>
      </w:r>
    </w:p>
    <w:p w14:paraId="57394F8B" w14:textId="77777777" w:rsidR="007F13FB" w:rsidRDefault="007F13FB">
      <w:pPr>
        <w:rPr>
          <w:i/>
          <w:sz w:val="18"/>
          <w:szCs w:val="18"/>
        </w:rPr>
      </w:pPr>
      <w:proofErr w:type="gramStart"/>
      <w:r>
        <w:rPr>
          <w:i/>
          <w:sz w:val="18"/>
          <w:szCs w:val="18"/>
        </w:rPr>
        <w:t>continued</w:t>
      </w:r>
      <w:proofErr w:type="gramEnd"/>
      <w:r>
        <w:rPr>
          <w:i/>
          <w:sz w:val="18"/>
          <w:szCs w:val="18"/>
        </w:rPr>
        <w:t xml:space="preserve"> on next page…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FC141" w14:textId="77777777" w:rsidR="00370979" w:rsidRDefault="00370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482277"/>
      <w:docPartObj>
        <w:docPartGallery w:val="Page Numbers (Bottom of Page)"/>
        <w:docPartUnique/>
      </w:docPartObj>
    </w:sdtPr>
    <w:sdtEndPr>
      <w:rPr>
        <w:rFonts w:ascii="Times New Roman" w:hAnsi="Times New Roman" w:cs="Times New Roman"/>
        <w:noProof/>
      </w:rPr>
    </w:sdtEndPr>
    <w:sdtContent>
      <w:p w14:paraId="7F6AAA6F" w14:textId="420A64EA" w:rsidR="00370979" w:rsidRDefault="007F13FB">
        <w:pPr>
          <w:pStyle w:val="Footer"/>
          <w:jc w:val="center"/>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8D0351">
          <w:rPr>
            <w:rFonts w:ascii="Times New Roman" w:hAnsi="Times New Roman" w:cs="Times New Roman"/>
            <w:noProof/>
          </w:rPr>
          <w:t>51</w:t>
        </w:r>
        <w:r>
          <w:rPr>
            <w:rFonts w:ascii="Times New Roman" w:hAnsi="Times New Roman" w:cs="Times New Roman"/>
            <w:noProof/>
          </w:rPr>
          <w:fldChar w:fldCharType="end"/>
        </w:r>
      </w:p>
    </w:sdtContent>
  </w:sdt>
  <w:p w14:paraId="3A194FB2" w14:textId="77777777" w:rsidR="00370979" w:rsidRDefault="00370979">
    <w:pPr>
      <w:pStyle w:val="Footer"/>
      <w:rPr>
        <w:rFonts w:ascii="Times New Roman" w:hAnsi="Times New Roman" w:cs="Times New Roman"/>
        <w:noProof/>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2878606"/>
      <w:docPartObj>
        <w:docPartGallery w:val="Page Numbers (Bottom of Page)"/>
        <w:docPartUnique/>
      </w:docPartObj>
    </w:sdtPr>
    <w:sdtEndPr>
      <w:rPr>
        <w:rFonts w:ascii="Times New Roman" w:hAnsi="Times New Roman" w:cs="Times New Roman"/>
        <w:noProof/>
        <w:sz w:val="24"/>
        <w:szCs w:val="24"/>
      </w:rPr>
    </w:sdtEndPr>
    <w:sdtContent>
      <w:p w14:paraId="4F07595D" w14:textId="77777777" w:rsidR="00370979" w:rsidRDefault="00370979">
        <w:pPr>
          <w:pStyle w:val="Footer"/>
          <w:jc w:val="center"/>
        </w:pPr>
      </w:p>
      <w:p w14:paraId="67FC2165" w14:textId="3B01B2A6" w:rsidR="00370979" w:rsidRDefault="007F13FB">
        <w:pPr>
          <w:pStyle w:val="Footer"/>
          <w:jc w:val="center"/>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D0351">
          <w:rPr>
            <w:rFonts w:ascii="Times New Roman" w:hAnsi="Times New Roman" w:cs="Times New Roman"/>
            <w:noProof/>
            <w:sz w:val="24"/>
            <w:szCs w:val="24"/>
          </w:rPr>
          <w:t>33</w:t>
        </w:r>
        <w:r>
          <w:rPr>
            <w:rFonts w:ascii="Times New Roman" w:hAnsi="Times New Roman" w:cs="Times New Roman"/>
            <w:noProof/>
            <w:sz w:val="24"/>
            <w:szCs w:val="24"/>
          </w:rPr>
          <w:fldChar w:fldCharType="end"/>
        </w:r>
      </w:p>
    </w:sdtContent>
  </w:sdt>
  <w:p w14:paraId="4E9A0D03" w14:textId="77777777" w:rsidR="00370979" w:rsidRDefault="007F13FB">
    <w:pPr>
      <w:pStyle w:val="Footer"/>
      <w:rPr>
        <w:rFonts w:ascii="Times New Roman" w:hAnsi="Times New Roman" w:cs="Times New Roman"/>
        <w:noProof/>
        <w:sz w:val="24"/>
        <w:szCs w:val="24"/>
      </w:rPr>
    </w:pPr>
    <w:r>
      <w:rPr>
        <w:rStyle w:val="DocID"/>
      </w:rPr>
      <w:t>4816-3092-1571.1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02FDA" w14:textId="77777777" w:rsidR="007F13FB" w:rsidRDefault="007F13FB">
      <w:r>
        <w:separator/>
      </w:r>
    </w:p>
  </w:footnote>
  <w:footnote w:type="continuationSeparator" w:id="0">
    <w:p w14:paraId="7501100F" w14:textId="77777777" w:rsidR="007F13FB" w:rsidRDefault="007F13FB">
      <w:r>
        <w:separator/>
      </w:r>
    </w:p>
    <w:p w14:paraId="44D1F4FA" w14:textId="77777777" w:rsidR="007F13FB" w:rsidRDefault="007F13FB">
      <w:pPr>
        <w:spacing w:after="120"/>
        <w:rPr>
          <w:i/>
          <w:sz w:val="18"/>
          <w:szCs w:val="18"/>
        </w:rPr>
      </w:pPr>
      <w:r>
        <w:rPr>
          <w:i/>
          <w:sz w:val="18"/>
          <w:szCs w:val="18"/>
        </w:rPr>
        <w:t>…continued from previous page</w:t>
      </w:r>
    </w:p>
  </w:footnote>
  <w:footnote w:type="continuationNotice" w:id="1">
    <w:p w14:paraId="0B01C0CB" w14:textId="77777777" w:rsidR="007F13FB" w:rsidRDefault="007F13FB">
      <w:pPr>
        <w:spacing w:before="120"/>
      </w:pPr>
      <w:r>
        <w:separator/>
      </w:r>
    </w:p>
    <w:p w14:paraId="5D4DE391" w14:textId="77777777" w:rsidR="007F13FB" w:rsidRDefault="007F13FB">
      <w:pPr>
        <w:rPr>
          <w:i/>
          <w:sz w:val="18"/>
          <w:szCs w:val="18"/>
        </w:rPr>
      </w:pPr>
      <w:proofErr w:type="gramStart"/>
      <w:r>
        <w:rPr>
          <w:i/>
          <w:sz w:val="18"/>
          <w:szCs w:val="18"/>
        </w:rPr>
        <w:t>continued</w:t>
      </w:r>
      <w:proofErr w:type="gramEnd"/>
      <w:r>
        <w:rPr>
          <w:i/>
          <w:sz w:val="18"/>
          <w:szCs w:val="18"/>
        </w:rPr>
        <w:t xml:space="preserve"> on next  page…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4134B" w14:textId="77777777" w:rsidR="00370979" w:rsidRDefault="00370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231D5" w14:textId="77777777" w:rsidR="00370979" w:rsidRDefault="007F13FB">
    <w:pPr>
      <w:pStyle w:val="Heade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046850.024640</w:t>
    </w:r>
    <w:r>
      <w:rPr>
        <w:rFonts w:ascii="Times New Roman" w:hAnsi="Times New Roman" w:cs="Times New Roman"/>
        <w:sz w:val="24"/>
        <w:szCs w:val="24"/>
      </w:rPr>
      <w:tab/>
    </w:r>
    <w:r>
      <w:rPr>
        <w:rFonts w:ascii="Times New Roman" w:hAnsi="Times New Roman" w:cs="Times New Roman"/>
        <w:sz w:val="24"/>
        <w:szCs w:val="24"/>
      </w:rPr>
      <w:tab/>
      <w:t>PATENT</w:t>
    </w:r>
  </w:p>
  <w:p w14:paraId="594E9F2E" w14:textId="77777777" w:rsidR="00370979" w:rsidRDefault="00370979">
    <w:pPr>
      <w:pStyle w:val="Header"/>
      <w:tabs>
        <w:tab w:val="clear" w:pos="9360"/>
        <w:tab w:val="right" w:pos="9000"/>
      </w:tabs>
      <w:rPr>
        <w:rFonts w:ascii="Times New Roman" w:hAnsi="Times New Roman" w:cs="Times New Roman"/>
        <w:sz w:val="24"/>
        <w:szCs w:val="24"/>
      </w:rPr>
    </w:pPr>
  </w:p>
  <w:p w14:paraId="383D89A5" w14:textId="77777777" w:rsidR="00370979" w:rsidRDefault="00370979">
    <w:pPr>
      <w:pStyle w:val="Header"/>
      <w:tabs>
        <w:tab w:val="clear" w:pos="9360"/>
        <w:tab w:val="right" w:pos="9000"/>
      </w:tabs>
      <w:rPr>
        <w:rFonts w:ascii="Times New Roman" w:hAnsi="Times New Roman" w:cs="Times New Roman"/>
        <w:sz w:val="24"/>
        <w:szCs w:val="24"/>
      </w:rPr>
    </w:pPr>
  </w:p>
  <w:p w14:paraId="2BD641EE" w14:textId="77777777" w:rsidR="00370979" w:rsidRDefault="00370979">
    <w:pPr>
      <w:pStyle w:val="Header"/>
      <w:tabs>
        <w:tab w:val="clear" w:pos="9360"/>
        <w:tab w:val="right" w:pos="90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0824" w14:textId="77777777" w:rsidR="00370979" w:rsidRDefault="00370979">
    <w:pPr>
      <w:pStyle w:val="Header"/>
      <w:tabs>
        <w:tab w:val="clear" w:pos="9360"/>
        <w:tab w:val="right" w:pos="9000"/>
      </w:tabs>
      <w:rPr>
        <w:rFonts w:ascii="Times New Roman" w:hAnsi="Times New Roman" w:cs="Times New Roman"/>
        <w:sz w:val="24"/>
        <w:szCs w:val="24"/>
      </w:rPr>
    </w:pPr>
  </w:p>
  <w:p w14:paraId="57E1FBC2" w14:textId="77777777" w:rsidR="00370979" w:rsidRDefault="00370979">
    <w:pPr>
      <w:pStyle w:val="Header"/>
      <w:tabs>
        <w:tab w:val="clear" w:pos="9360"/>
        <w:tab w:val="right" w:pos="9000"/>
      </w:tabs>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B28D7"/>
    <w:multiLevelType w:val="hybridMultilevel"/>
    <w:tmpl w:val="EEFCF73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8753D5"/>
    <w:multiLevelType w:val="multilevel"/>
    <w:tmpl w:val="E9D6726E"/>
    <w:lvl w:ilvl="0">
      <w:start w:val="1"/>
      <w:numFmt w:val="bullet"/>
      <w:pStyle w:val="Bullet1L1"/>
      <w:lvlText w:val="·"/>
      <w:lvlJc w:val="left"/>
      <w:pPr>
        <w:tabs>
          <w:tab w:val="num" w:pos="720"/>
        </w:tabs>
        <w:ind w:left="720" w:hanging="360"/>
      </w:pPr>
      <w:rPr>
        <w:rFonts w:ascii="Symbol" w:hAnsi="Symbol" w:hint="default"/>
        <w:b w:val="0"/>
        <w:i w:val="0"/>
        <w:caps w:val="0"/>
        <w:color w:val="auto"/>
        <w:u w:val="none"/>
      </w:rPr>
    </w:lvl>
    <w:lvl w:ilvl="1">
      <w:start w:val="1"/>
      <w:numFmt w:val="bullet"/>
      <w:lvlRestart w:val="0"/>
      <w:pStyle w:val="Bullet1L2"/>
      <w:lvlText w:val="·"/>
      <w:lvlJc w:val="left"/>
      <w:pPr>
        <w:tabs>
          <w:tab w:val="num" w:pos="1080"/>
        </w:tabs>
        <w:ind w:left="1080" w:hanging="360"/>
      </w:pPr>
      <w:rPr>
        <w:rFonts w:ascii="Symbol" w:hAnsi="Symbol" w:hint="default"/>
        <w:b w:val="0"/>
        <w:i w:val="0"/>
        <w:caps w:val="0"/>
        <w:color w:val="auto"/>
        <w:u w:val="none"/>
      </w:rPr>
    </w:lvl>
    <w:lvl w:ilvl="2">
      <w:start w:val="1"/>
      <w:numFmt w:val="bullet"/>
      <w:lvlRestart w:val="0"/>
      <w:pStyle w:val="Bullet1L3"/>
      <w:lvlText w:val="·"/>
      <w:lvlJc w:val="left"/>
      <w:pPr>
        <w:tabs>
          <w:tab w:val="num" w:pos="1440"/>
        </w:tabs>
        <w:ind w:left="1440" w:hanging="360"/>
      </w:pPr>
      <w:rPr>
        <w:rFonts w:ascii="Symbol" w:hAnsi="Symbol" w:hint="default"/>
        <w:b w:val="0"/>
        <w:i w:val="0"/>
        <w:caps w:val="0"/>
        <w:color w:val="auto"/>
        <w:u w:val="none"/>
      </w:rPr>
    </w:lvl>
    <w:lvl w:ilvl="3">
      <w:start w:val="1"/>
      <w:numFmt w:val="bullet"/>
      <w:lvlRestart w:val="0"/>
      <w:pStyle w:val="Bullet1L4"/>
      <w:lvlText w:val=""/>
      <w:lvlJc w:val="left"/>
      <w:pPr>
        <w:tabs>
          <w:tab w:val="num" w:pos="1800"/>
        </w:tabs>
        <w:ind w:left="1800" w:hanging="360"/>
      </w:pPr>
      <w:rPr>
        <w:rFonts w:ascii="Symbol" w:hAnsi="Symbol" w:hint="default"/>
        <w:b w:val="0"/>
        <w:i w:val="0"/>
        <w:caps w:val="0"/>
        <w:color w:val="auto"/>
        <w:u w:val="none"/>
      </w:rPr>
    </w:lvl>
    <w:lvl w:ilvl="4">
      <w:start w:val="1"/>
      <w:numFmt w:val="bullet"/>
      <w:lvlRestart w:val="0"/>
      <w:pStyle w:val="Bullet1L5"/>
      <w:lvlText w:val=""/>
      <w:lvlJc w:val="left"/>
      <w:pPr>
        <w:tabs>
          <w:tab w:val="num" w:pos="2160"/>
        </w:tabs>
        <w:ind w:left="2160" w:hanging="360"/>
      </w:pPr>
      <w:rPr>
        <w:rFonts w:ascii="Wingdings" w:hAnsi="Wingdings" w:hint="default"/>
        <w:b w:val="0"/>
        <w:i w:val="0"/>
        <w:caps w:val="0"/>
        <w:color w:val="auto"/>
        <w:sz w:val="36"/>
        <w:u w:val="none"/>
      </w:rPr>
    </w:lvl>
    <w:lvl w:ilvl="5">
      <w:start w:val="1"/>
      <w:numFmt w:val="bullet"/>
      <w:lvlRestart w:val="0"/>
      <w:pStyle w:val="Bullet1L6"/>
      <w:lvlText w:val="○"/>
      <w:lvlJc w:val="left"/>
      <w:pPr>
        <w:tabs>
          <w:tab w:val="num" w:pos="2520"/>
        </w:tabs>
        <w:ind w:left="2520" w:hanging="360"/>
      </w:pPr>
      <w:rPr>
        <w:rFonts w:ascii="Arial" w:hAnsi="Arial" w:hint="default"/>
        <w:b w:val="0"/>
        <w:i w:val="0"/>
        <w:caps w:val="0"/>
        <w:color w:val="auto"/>
        <w:u w:val="none"/>
      </w:rPr>
    </w:lvl>
    <w:lvl w:ilvl="6">
      <w:start w:val="1"/>
      <w:numFmt w:val="none"/>
      <w:suff w:val="nothing"/>
      <w:lvlText w:val=""/>
      <w:lvlJc w:val="left"/>
      <w:pPr>
        <w:ind w:left="0" w:firstLine="0"/>
      </w:pPr>
      <w:rPr>
        <w:rFonts w:ascii="Arial" w:hAnsi="Arial" w:cs="Arial" w:hint="default"/>
        <w:b w:val="0"/>
        <w:i w:val="0"/>
        <w:caps w:val="0"/>
        <w:color w:val="auto"/>
        <w:u w:val="none"/>
      </w:rPr>
    </w:lvl>
    <w:lvl w:ilvl="7">
      <w:start w:val="1"/>
      <w:numFmt w:val="none"/>
      <w:suff w:val="nothing"/>
      <w:lvlText w:val=""/>
      <w:lvlJc w:val="left"/>
      <w:pPr>
        <w:ind w:left="0" w:firstLine="0"/>
      </w:pPr>
      <w:rPr>
        <w:rFonts w:ascii="Arial" w:hAnsi="Arial" w:cs="Arial" w:hint="default"/>
        <w:b w:val="0"/>
        <w:i w:val="0"/>
        <w:caps w:val="0"/>
        <w:color w:val="auto"/>
        <w:u w:val="none"/>
      </w:rPr>
    </w:lvl>
    <w:lvl w:ilvl="8">
      <w:start w:val="1"/>
      <w:numFmt w:val="none"/>
      <w:suff w:val="nothing"/>
      <w:lvlText w:val=""/>
      <w:lvlJc w:val="left"/>
      <w:pPr>
        <w:ind w:left="0" w:firstLine="0"/>
      </w:pPr>
      <w:rPr>
        <w:rFonts w:ascii="Arial" w:hAnsi="Arial" w:cs="Arial" w:hint="default"/>
        <w:b w:val="0"/>
        <w:i w:val="0"/>
        <w:caps w:val="0"/>
        <w:color w:val="auto"/>
        <w:u w:val="none"/>
      </w:rPr>
    </w:lvl>
  </w:abstractNum>
  <w:abstractNum w:abstractNumId="2" w15:restartNumberingAfterBreak="0">
    <w:nsid w:val="46E4528A"/>
    <w:multiLevelType w:val="hybridMultilevel"/>
    <w:tmpl w:val="788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CD5334"/>
    <w:multiLevelType w:val="hybridMultilevel"/>
    <w:tmpl w:val="09C4DFE4"/>
    <w:lvl w:ilvl="0" w:tplc="FFFFFFFF">
      <w:start w:val="1"/>
      <w:numFmt w:val="decimal"/>
      <w:lvlText w:val="[000%1]"/>
      <w:lvlJc w:val="left"/>
      <w:pPr>
        <w:tabs>
          <w:tab w:val="num" w:pos="1080"/>
        </w:tabs>
        <w:ind w:left="0" w:firstLine="0"/>
      </w:pPr>
      <w:rPr>
        <w:rFonts w:hint="default"/>
        <w:b/>
        <w:i w:val="0"/>
      </w:rPr>
    </w:lvl>
    <w:lvl w:ilvl="1" w:tplc="FFFFFFFF">
      <w:start w:val="1"/>
      <w:numFmt w:val="lowerLetter"/>
      <w:lvlText w:val="%2."/>
      <w:lvlJc w:val="left"/>
      <w:pPr>
        <w:tabs>
          <w:tab w:val="num" w:pos="1440"/>
        </w:tabs>
        <w:ind w:left="1440" w:hanging="360"/>
      </w:pPr>
    </w:lvl>
    <w:lvl w:ilvl="2" w:tplc="B4C2EAD0">
      <w:start w:val="3"/>
      <w:numFmt w:val="decimal"/>
      <w:lvlText w:val="%3."/>
      <w:lvlJc w:val="left"/>
      <w:pPr>
        <w:tabs>
          <w:tab w:val="num" w:pos="2340"/>
        </w:tabs>
        <w:ind w:left="2340" w:hanging="36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66911C78"/>
    <w:multiLevelType w:val="multilevel"/>
    <w:tmpl w:val="C46E46E0"/>
    <w:lvl w:ilvl="0">
      <w:start w:val="1"/>
      <w:numFmt w:val="decimalZero"/>
      <w:pStyle w:val="Heading1"/>
      <w:suff w:val="space"/>
      <w:lvlText w:val="[00%1]   "/>
      <w:lvlJc w:val="left"/>
      <w:pPr>
        <w:tabs>
          <w:tab w:val="num" w:pos="2250"/>
        </w:tabs>
        <w:ind w:left="810" w:firstLine="720"/>
      </w:pPr>
      <w:rPr>
        <w:rFonts w:ascii="Times New Roman" w:hAnsi="Times New Roman" w:hint="default"/>
        <w:b/>
        <w:i w:val="0"/>
        <w:caps w:val="0"/>
        <w:color w:val="010000"/>
        <w:sz w:val="24"/>
        <w:u w:val="none"/>
      </w:rPr>
    </w:lvl>
    <w:lvl w:ilvl="1">
      <w:start w:val="100"/>
      <w:numFmt w:val="decimalZero"/>
      <w:lvlRestart w:val="0"/>
      <w:pStyle w:val="Heading2"/>
      <w:suff w:val="space"/>
      <w:lvlText w:val="[0%2]   "/>
      <w:lvlJc w:val="left"/>
      <w:pPr>
        <w:tabs>
          <w:tab w:val="num" w:pos="1710"/>
        </w:tabs>
        <w:ind w:left="270" w:firstLine="720"/>
      </w:pPr>
      <w:rPr>
        <w:rFonts w:ascii="Times New Roman" w:hAnsi="Times New Roman" w:cs="Times New Roman" w:hint="default"/>
        <w:b/>
        <w:i w:val="0"/>
        <w:caps w:val="0"/>
        <w:color w:val="010000"/>
        <w:sz w:val="24"/>
        <w:szCs w:val="24"/>
        <w:u w:val="none"/>
      </w:rPr>
    </w:lvl>
    <w:lvl w:ilvl="2">
      <w:start w:val="1000"/>
      <w:numFmt w:val="decimalZero"/>
      <w:lvlRestart w:val="0"/>
      <w:pStyle w:val="Heading3"/>
      <w:suff w:val="space"/>
      <w:lvlText w:val="[%3]   "/>
      <w:lvlJc w:val="left"/>
      <w:pPr>
        <w:tabs>
          <w:tab w:val="num" w:pos="1440"/>
        </w:tabs>
        <w:ind w:left="0" w:firstLine="720"/>
      </w:pPr>
      <w:rPr>
        <w:rFonts w:hint="default"/>
        <w:b/>
        <w:i w:val="0"/>
        <w:caps w:val="0"/>
        <w:color w:val="010000"/>
        <w:u w:val="none"/>
      </w:rPr>
    </w:lvl>
    <w:lvl w:ilvl="3">
      <w:start w:val="1"/>
      <w:numFmt w:val="none"/>
      <w:pStyle w:val="Heading4"/>
      <w:suff w:val="nothing"/>
      <w:lvlText w:val=""/>
      <w:lvlJc w:val="left"/>
      <w:pPr>
        <w:tabs>
          <w:tab w:val="num" w:pos="720"/>
        </w:tabs>
        <w:ind w:left="0" w:firstLine="0"/>
      </w:pPr>
      <w:rPr>
        <w:rFonts w:hint="default"/>
        <w:b w:val="0"/>
        <w:caps w:val="0"/>
        <w:color w:val="010000"/>
        <w:u w:val="none"/>
      </w:rPr>
    </w:lvl>
    <w:lvl w:ilvl="4">
      <w:start w:val="1"/>
      <w:numFmt w:val="none"/>
      <w:pStyle w:val="Heading5"/>
      <w:suff w:val="nothing"/>
      <w:lvlText w:val=""/>
      <w:lvlJc w:val="left"/>
      <w:pPr>
        <w:tabs>
          <w:tab w:val="num" w:pos="720"/>
        </w:tabs>
        <w:ind w:left="0" w:firstLine="0"/>
      </w:pPr>
      <w:rPr>
        <w:rFonts w:hint="default"/>
        <w:b w:val="0"/>
        <w:caps w:val="0"/>
        <w:color w:val="010000"/>
        <w:u w:val="none"/>
      </w:rPr>
    </w:lvl>
    <w:lvl w:ilvl="5">
      <w:start w:val="1"/>
      <w:numFmt w:val="none"/>
      <w:pStyle w:val="Heading6"/>
      <w:suff w:val="nothing"/>
      <w:lvlText w:val=""/>
      <w:lvlJc w:val="left"/>
      <w:pPr>
        <w:tabs>
          <w:tab w:val="num" w:pos="720"/>
        </w:tabs>
        <w:ind w:left="0" w:firstLine="0"/>
      </w:pPr>
      <w:rPr>
        <w:rFonts w:hint="default"/>
        <w:b w:val="0"/>
        <w:caps w:val="0"/>
        <w:color w:val="010000"/>
        <w:u w:val="none"/>
      </w:rPr>
    </w:lvl>
    <w:lvl w:ilvl="6">
      <w:start w:val="1"/>
      <w:numFmt w:val="none"/>
      <w:pStyle w:val="Heading7"/>
      <w:suff w:val="nothing"/>
      <w:lvlText w:val=""/>
      <w:lvlJc w:val="left"/>
      <w:pPr>
        <w:tabs>
          <w:tab w:val="num" w:pos="720"/>
        </w:tabs>
        <w:ind w:left="0" w:firstLine="0"/>
      </w:pPr>
      <w:rPr>
        <w:rFonts w:hint="default"/>
        <w:b w:val="0"/>
        <w:caps w:val="0"/>
        <w:color w:val="010000"/>
        <w:u w:val="none"/>
      </w:rPr>
    </w:lvl>
    <w:lvl w:ilvl="7">
      <w:start w:val="1"/>
      <w:numFmt w:val="none"/>
      <w:pStyle w:val="Heading8"/>
      <w:suff w:val="nothing"/>
      <w:lvlText w:val=""/>
      <w:lvlJc w:val="left"/>
      <w:pPr>
        <w:tabs>
          <w:tab w:val="num" w:pos="720"/>
        </w:tabs>
        <w:ind w:left="0" w:firstLine="0"/>
      </w:pPr>
      <w:rPr>
        <w:rFonts w:hint="default"/>
        <w:b w:val="0"/>
        <w:caps w:val="0"/>
        <w:color w:val="010000"/>
        <w:u w:val="none"/>
      </w:rPr>
    </w:lvl>
    <w:lvl w:ilvl="8">
      <w:start w:val="1"/>
      <w:numFmt w:val="none"/>
      <w:pStyle w:val="Heading9"/>
      <w:suff w:val="nothing"/>
      <w:lvlText w:val=""/>
      <w:lvlJc w:val="left"/>
      <w:pPr>
        <w:tabs>
          <w:tab w:val="num" w:pos="720"/>
        </w:tabs>
        <w:ind w:left="0" w:firstLine="0"/>
      </w:pPr>
      <w:rPr>
        <w:rFonts w:hint="default"/>
        <w:b w:val="0"/>
        <w:caps w:val="0"/>
        <w:color w:val="010000"/>
        <w:u w:val="none"/>
      </w:rPr>
    </w:lvl>
  </w:abstractNum>
  <w:abstractNum w:abstractNumId="5" w15:restartNumberingAfterBreak="0">
    <w:nsid w:val="7BBB0934"/>
    <w:multiLevelType w:val="multilevel"/>
    <w:tmpl w:val="199CFA3A"/>
    <w:lvl w:ilvl="0">
      <w:start w:val="1"/>
      <w:numFmt w:val="decimal"/>
      <w:lvlText w:val="[000%1]"/>
      <w:lvlJc w:val="left"/>
      <w:pPr>
        <w:tabs>
          <w:tab w:val="num" w:pos="1080"/>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E6835D4"/>
    <w:multiLevelType w:val="hybridMultilevel"/>
    <w:tmpl w:val="94004854"/>
    <w:lvl w:ilvl="0" w:tplc="26584592">
      <w:start w:val="1"/>
      <w:numFmt w:val="bullet"/>
      <w:lvlText w:val="•"/>
      <w:lvlJc w:val="left"/>
      <w:pPr>
        <w:tabs>
          <w:tab w:val="num" w:pos="720"/>
        </w:tabs>
        <w:ind w:left="720" w:hanging="360"/>
      </w:pPr>
      <w:rPr>
        <w:rFonts w:ascii="Arial" w:hAnsi="Arial" w:hint="default"/>
      </w:rPr>
    </w:lvl>
    <w:lvl w:ilvl="1" w:tplc="4F3037B0" w:tentative="1">
      <w:start w:val="1"/>
      <w:numFmt w:val="bullet"/>
      <w:lvlText w:val="•"/>
      <w:lvlJc w:val="left"/>
      <w:pPr>
        <w:tabs>
          <w:tab w:val="num" w:pos="1440"/>
        </w:tabs>
        <w:ind w:left="1440" w:hanging="360"/>
      </w:pPr>
      <w:rPr>
        <w:rFonts w:ascii="Arial" w:hAnsi="Arial" w:hint="default"/>
      </w:rPr>
    </w:lvl>
    <w:lvl w:ilvl="2" w:tplc="B238820A" w:tentative="1">
      <w:start w:val="1"/>
      <w:numFmt w:val="bullet"/>
      <w:lvlText w:val="•"/>
      <w:lvlJc w:val="left"/>
      <w:pPr>
        <w:tabs>
          <w:tab w:val="num" w:pos="2160"/>
        </w:tabs>
        <w:ind w:left="2160" w:hanging="360"/>
      </w:pPr>
      <w:rPr>
        <w:rFonts w:ascii="Arial" w:hAnsi="Arial" w:hint="default"/>
      </w:rPr>
    </w:lvl>
    <w:lvl w:ilvl="3" w:tplc="2386544E" w:tentative="1">
      <w:start w:val="1"/>
      <w:numFmt w:val="bullet"/>
      <w:lvlText w:val="•"/>
      <w:lvlJc w:val="left"/>
      <w:pPr>
        <w:tabs>
          <w:tab w:val="num" w:pos="2880"/>
        </w:tabs>
        <w:ind w:left="2880" w:hanging="360"/>
      </w:pPr>
      <w:rPr>
        <w:rFonts w:ascii="Arial" w:hAnsi="Arial" w:hint="default"/>
      </w:rPr>
    </w:lvl>
    <w:lvl w:ilvl="4" w:tplc="9B08015C" w:tentative="1">
      <w:start w:val="1"/>
      <w:numFmt w:val="bullet"/>
      <w:lvlText w:val="•"/>
      <w:lvlJc w:val="left"/>
      <w:pPr>
        <w:tabs>
          <w:tab w:val="num" w:pos="3600"/>
        </w:tabs>
        <w:ind w:left="3600" w:hanging="360"/>
      </w:pPr>
      <w:rPr>
        <w:rFonts w:ascii="Arial" w:hAnsi="Arial" w:hint="default"/>
      </w:rPr>
    </w:lvl>
    <w:lvl w:ilvl="5" w:tplc="848ECF10" w:tentative="1">
      <w:start w:val="1"/>
      <w:numFmt w:val="bullet"/>
      <w:lvlText w:val="•"/>
      <w:lvlJc w:val="left"/>
      <w:pPr>
        <w:tabs>
          <w:tab w:val="num" w:pos="4320"/>
        </w:tabs>
        <w:ind w:left="4320" w:hanging="360"/>
      </w:pPr>
      <w:rPr>
        <w:rFonts w:ascii="Arial" w:hAnsi="Arial" w:hint="default"/>
      </w:rPr>
    </w:lvl>
    <w:lvl w:ilvl="6" w:tplc="42EE06D0" w:tentative="1">
      <w:start w:val="1"/>
      <w:numFmt w:val="bullet"/>
      <w:lvlText w:val="•"/>
      <w:lvlJc w:val="left"/>
      <w:pPr>
        <w:tabs>
          <w:tab w:val="num" w:pos="5040"/>
        </w:tabs>
        <w:ind w:left="5040" w:hanging="360"/>
      </w:pPr>
      <w:rPr>
        <w:rFonts w:ascii="Arial" w:hAnsi="Arial" w:hint="default"/>
      </w:rPr>
    </w:lvl>
    <w:lvl w:ilvl="7" w:tplc="9FECA072" w:tentative="1">
      <w:start w:val="1"/>
      <w:numFmt w:val="bullet"/>
      <w:lvlText w:val="•"/>
      <w:lvlJc w:val="left"/>
      <w:pPr>
        <w:tabs>
          <w:tab w:val="num" w:pos="5760"/>
        </w:tabs>
        <w:ind w:left="5760" w:hanging="360"/>
      </w:pPr>
      <w:rPr>
        <w:rFonts w:ascii="Arial" w:hAnsi="Arial" w:hint="default"/>
      </w:rPr>
    </w:lvl>
    <w:lvl w:ilvl="8" w:tplc="E15293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4"/>
  </w:num>
  <w:num w:numId="9">
    <w:abstractNumId w:val="4"/>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00"/>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4"/>
  </w:num>
  <w:num w:numId="14">
    <w:abstractNumId w:val="4"/>
  </w:num>
  <w:num w:numId="15">
    <w:abstractNumId w:val="4"/>
    <w:lvlOverride w:ilvl="0">
      <w:startOverride w:val="207"/>
    </w:lvlOverride>
    <w:lvlOverride w:ilvl="1">
      <w:startOverride w:val="1"/>
    </w:lvlOverride>
    <w:lvlOverride w:ilvl="2">
      <w:startOverride w:val="10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6"/>
  </w:num>
  <w:num w:numId="18">
    <w:abstractNumId w:val="0"/>
    <w:lvlOverride w:ilvl="0">
      <w:startOverride w:val="1"/>
    </w:lvlOverride>
    <w:lvlOverride w:ilvl="1"/>
    <w:lvlOverride w:ilvl="2"/>
    <w:lvlOverride w:ilvl="3"/>
    <w:lvlOverride w:ilvl="4"/>
    <w:lvlOverride w:ilvl="5"/>
    <w:lvlOverride w:ilvl="6"/>
    <w:lvlOverride w:ilvl="7"/>
    <w:lvlOverride w:ilvl="8"/>
  </w:num>
  <w:num w:numId="19">
    <w:abstractNumId w:val="0"/>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nteaume, Oscar [Axios]">
    <w15:presenceInfo w15:providerId="AD" w15:userId="S-1-5-21-590509317-698172543-719221401-1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60"/>
  <w:drawingGridVerticalSpacing w:val="43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79"/>
    <w:rsid w:val="00357917"/>
    <w:rsid w:val="00370979"/>
    <w:rsid w:val="007F13FB"/>
    <w:rsid w:val="008D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97AAB"/>
  <w15:docId w15:val="{6BE34245-43F9-48A9-B5A1-B7F7E5D9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pPr>
      <w:numPr>
        <w:numId w:val="14"/>
      </w:numPr>
      <w:spacing w:after="0" w:line="360" w:lineRule="auto"/>
      <w:outlineLvl w:val="0"/>
    </w:pPr>
    <w:rPr>
      <w:rFonts w:eastAsiaTheme="majorEastAsia" w:cs="Arial"/>
      <w:bCs/>
      <w:kern w:val="32"/>
      <w:szCs w:val="28"/>
    </w:rPr>
  </w:style>
  <w:style w:type="paragraph" w:styleId="Heading2">
    <w:name w:val="heading 2"/>
    <w:basedOn w:val="Normal"/>
    <w:link w:val="Heading2Char"/>
    <w:uiPriority w:val="99"/>
    <w:qFormat/>
    <w:pPr>
      <w:numPr>
        <w:ilvl w:val="1"/>
        <w:numId w:val="14"/>
      </w:numPr>
      <w:spacing w:after="0" w:line="360" w:lineRule="auto"/>
      <w:outlineLvl w:val="1"/>
    </w:pPr>
    <w:rPr>
      <w:rFonts w:eastAsiaTheme="majorEastAsia" w:cs="Arial"/>
      <w:bCs/>
      <w:szCs w:val="28"/>
    </w:rPr>
  </w:style>
  <w:style w:type="paragraph" w:styleId="Heading3">
    <w:name w:val="heading 3"/>
    <w:basedOn w:val="Normal"/>
    <w:link w:val="Heading3Char"/>
    <w:uiPriority w:val="99"/>
    <w:qFormat/>
    <w:pPr>
      <w:numPr>
        <w:ilvl w:val="2"/>
        <w:numId w:val="14"/>
      </w:numPr>
      <w:spacing w:after="0" w:line="360" w:lineRule="auto"/>
      <w:outlineLvl w:val="2"/>
    </w:pPr>
    <w:rPr>
      <w:rFonts w:eastAsiaTheme="majorEastAsia" w:cs="Arial"/>
      <w:bCs/>
      <w:szCs w:val="28"/>
    </w:rPr>
  </w:style>
  <w:style w:type="paragraph" w:styleId="Heading4">
    <w:name w:val="heading 4"/>
    <w:basedOn w:val="Normal"/>
    <w:link w:val="Heading4Char"/>
    <w:uiPriority w:val="99"/>
    <w:qFormat/>
    <w:pPr>
      <w:numPr>
        <w:ilvl w:val="3"/>
        <w:numId w:val="14"/>
      </w:numPr>
      <w:outlineLvl w:val="3"/>
    </w:pPr>
    <w:rPr>
      <w:rFonts w:eastAsiaTheme="majorEastAsia" w:cs="Arial"/>
      <w:bCs/>
      <w:szCs w:val="28"/>
    </w:rPr>
  </w:style>
  <w:style w:type="paragraph" w:styleId="Heading5">
    <w:name w:val="heading 5"/>
    <w:basedOn w:val="Normal"/>
    <w:link w:val="Heading5Char"/>
    <w:uiPriority w:val="99"/>
    <w:qFormat/>
    <w:pPr>
      <w:numPr>
        <w:ilvl w:val="4"/>
        <w:numId w:val="14"/>
      </w:numPr>
      <w:outlineLvl w:val="4"/>
    </w:pPr>
    <w:rPr>
      <w:rFonts w:eastAsiaTheme="majorEastAsia" w:cs="Arial"/>
      <w:bCs/>
      <w:szCs w:val="28"/>
    </w:rPr>
  </w:style>
  <w:style w:type="paragraph" w:styleId="Heading6">
    <w:name w:val="heading 6"/>
    <w:basedOn w:val="Normal"/>
    <w:link w:val="Heading6Char"/>
    <w:uiPriority w:val="99"/>
    <w:qFormat/>
    <w:pPr>
      <w:numPr>
        <w:ilvl w:val="5"/>
        <w:numId w:val="14"/>
      </w:numPr>
      <w:outlineLvl w:val="5"/>
    </w:pPr>
    <w:rPr>
      <w:rFonts w:eastAsiaTheme="majorEastAsia" w:cs="Arial"/>
      <w:bCs/>
      <w:szCs w:val="28"/>
    </w:rPr>
  </w:style>
  <w:style w:type="paragraph" w:styleId="Heading7">
    <w:name w:val="heading 7"/>
    <w:basedOn w:val="Normal"/>
    <w:link w:val="Heading7Char"/>
    <w:uiPriority w:val="99"/>
    <w:qFormat/>
    <w:pPr>
      <w:numPr>
        <w:ilvl w:val="6"/>
        <w:numId w:val="14"/>
      </w:numPr>
      <w:outlineLvl w:val="6"/>
    </w:pPr>
    <w:rPr>
      <w:rFonts w:eastAsiaTheme="majorEastAsia" w:cs="Arial"/>
      <w:bCs/>
      <w:szCs w:val="28"/>
    </w:rPr>
  </w:style>
  <w:style w:type="paragraph" w:styleId="Heading8">
    <w:name w:val="heading 8"/>
    <w:basedOn w:val="Normal"/>
    <w:link w:val="Heading8Char"/>
    <w:uiPriority w:val="99"/>
    <w:qFormat/>
    <w:pPr>
      <w:numPr>
        <w:ilvl w:val="7"/>
        <w:numId w:val="14"/>
      </w:numPr>
      <w:outlineLvl w:val="7"/>
    </w:pPr>
    <w:rPr>
      <w:rFonts w:eastAsiaTheme="majorEastAsia" w:cs="Arial"/>
      <w:bCs/>
      <w:szCs w:val="28"/>
    </w:rPr>
  </w:style>
  <w:style w:type="paragraph" w:styleId="Heading9">
    <w:name w:val="heading 9"/>
    <w:basedOn w:val="Normal"/>
    <w:link w:val="Heading9Char"/>
    <w:uiPriority w:val="99"/>
    <w:qFormat/>
    <w:pPr>
      <w:numPr>
        <w:ilvl w:val="8"/>
        <w:numId w:val="14"/>
      </w:numPr>
      <w:outlineLvl w:val="8"/>
    </w:pPr>
    <w:rPr>
      <w:rFonts w:eastAsiaTheme="majorEastAsia" w:cs="Arial"/>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semiHidden/>
    <w:qFormat/>
  </w:style>
  <w:style w:type="paragraph" w:customStyle="1" w:styleId="BHBody">
    <w:name w:val="BH Body"/>
    <w:uiPriority w:val="1"/>
    <w:qFormat/>
    <w:pPr>
      <w:ind w:firstLine="720"/>
    </w:pPr>
  </w:style>
  <w:style w:type="paragraph" w:customStyle="1" w:styleId="BHQuoteL5R5">
    <w:name w:val="BH Quote L.5/R.5"/>
    <w:uiPriority w:val="1"/>
    <w:qFormat/>
    <w:pPr>
      <w:ind w:left="720" w:right="720"/>
    </w:pPr>
  </w:style>
  <w:style w:type="paragraph" w:customStyle="1" w:styleId="BHQuoteL1R1">
    <w:name w:val="BH Quote L1/R1"/>
    <w:uiPriority w:val="1"/>
    <w:qFormat/>
    <w:pPr>
      <w:ind w:left="1440" w:right="1440"/>
    </w:pPr>
  </w:style>
  <w:style w:type="paragraph" w:customStyle="1" w:styleId="Bullet1L1">
    <w:name w:val="Bullet1_L1"/>
    <w:basedOn w:val="Normal"/>
    <w:link w:val="Bullet1L1Char"/>
    <w:uiPriority w:val="3"/>
    <w:qFormat/>
    <w:pPr>
      <w:keepNext/>
      <w:keepLines/>
      <w:widowControl w:val="0"/>
      <w:numPr>
        <w:numId w:val="1"/>
      </w:numPr>
      <w:contextualSpacing/>
      <w:outlineLvl w:val="0"/>
    </w:pPr>
    <w:rPr>
      <w:rFonts w:eastAsia="Times New Roman" w:cs="Arial"/>
      <w:szCs w:val="20"/>
    </w:rPr>
  </w:style>
  <w:style w:type="character" w:customStyle="1" w:styleId="Bullet1L1Char">
    <w:name w:val="Bullet1_L1 Char"/>
    <w:link w:val="Bullet1L1"/>
    <w:uiPriority w:val="3"/>
    <w:rPr>
      <w:rFonts w:eastAsia="Times New Roman" w:cs="Arial"/>
      <w:szCs w:val="20"/>
    </w:rPr>
  </w:style>
  <w:style w:type="paragraph" w:customStyle="1" w:styleId="Bullet1L2">
    <w:name w:val="Bullet1_L2"/>
    <w:basedOn w:val="Bullet1L1"/>
    <w:link w:val="Bullet1L2Char"/>
    <w:uiPriority w:val="3"/>
    <w:semiHidden/>
    <w:qFormat/>
    <w:pPr>
      <w:numPr>
        <w:ilvl w:val="1"/>
      </w:numPr>
      <w:outlineLvl w:val="1"/>
    </w:pPr>
  </w:style>
  <w:style w:type="character" w:customStyle="1" w:styleId="Bullet1L2Char">
    <w:name w:val="Bullet1_L2 Char"/>
    <w:link w:val="Bullet1L2"/>
    <w:uiPriority w:val="3"/>
    <w:semiHidden/>
    <w:rPr>
      <w:rFonts w:eastAsia="Times New Roman" w:cs="Arial"/>
      <w:szCs w:val="20"/>
    </w:rPr>
  </w:style>
  <w:style w:type="paragraph" w:customStyle="1" w:styleId="Bullet1L3">
    <w:name w:val="Bullet1_L3"/>
    <w:basedOn w:val="Bullet1L2"/>
    <w:link w:val="Bullet1L3Char"/>
    <w:uiPriority w:val="3"/>
    <w:semiHidden/>
    <w:pPr>
      <w:numPr>
        <w:ilvl w:val="2"/>
      </w:numPr>
      <w:outlineLvl w:val="2"/>
    </w:pPr>
  </w:style>
  <w:style w:type="character" w:customStyle="1" w:styleId="Bullet1L3Char">
    <w:name w:val="Bullet1_L3 Char"/>
    <w:link w:val="Bullet1L3"/>
    <w:uiPriority w:val="3"/>
    <w:semiHidden/>
    <w:rPr>
      <w:rFonts w:ascii="Arial" w:eastAsia="Times New Roman" w:hAnsi="Arial" w:cs="Arial"/>
      <w:szCs w:val="20"/>
    </w:rPr>
  </w:style>
  <w:style w:type="paragraph" w:customStyle="1" w:styleId="Bullet1L4">
    <w:name w:val="Bullet1_L4"/>
    <w:basedOn w:val="Bullet1L3"/>
    <w:link w:val="Bullet1L4Char"/>
    <w:uiPriority w:val="3"/>
    <w:semiHidden/>
    <w:pPr>
      <w:numPr>
        <w:ilvl w:val="3"/>
      </w:numPr>
      <w:outlineLvl w:val="3"/>
    </w:pPr>
  </w:style>
  <w:style w:type="character" w:customStyle="1" w:styleId="Bullet1L4Char">
    <w:name w:val="Bullet1_L4 Char"/>
    <w:link w:val="Bullet1L4"/>
    <w:uiPriority w:val="3"/>
    <w:semiHidden/>
    <w:rPr>
      <w:rFonts w:eastAsia="Times New Roman" w:cs="Arial"/>
      <w:szCs w:val="20"/>
    </w:rPr>
  </w:style>
  <w:style w:type="paragraph" w:customStyle="1" w:styleId="Bullet1L5">
    <w:name w:val="Bullet1_L5"/>
    <w:basedOn w:val="Bullet1L4"/>
    <w:link w:val="Bullet1L5Char"/>
    <w:uiPriority w:val="3"/>
    <w:semiHidden/>
    <w:pPr>
      <w:numPr>
        <w:ilvl w:val="4"/>
      </w:numPr>
      <w:outlineLvl w:val="4"/>
    </w:pPr>
  </w:style>
  <w:style w:type="character" w:customStyle="1" w:styleId="Bullet1L5Char">
    <w:name w:val="Bullet1_L5 Char"/>
    <w:link w:val="Bullet1L5"/>
    <w:uiPriority w:val="3"/>
    <w:semiHidden/>
    <w:rPr>
      <w:rFonts w:eastAsia="Times New Roman" w:cs="Arial"/>
      <w:szCs w:val="20"/>
    </w:rPr>
  </w:style>
  <w:style w:type="paragraph" w:customStyle="1" w:styleId="Bullet1L6">
    <w:name w:val="Bullet1_L6"/>
    <w:basedOn w:val="Bullet1L5"/>
    <w:link w:val="Bullet1L6Char"/>
    <w:uiPriority w:val="3"/>
    <w:semiHidden/>
    <w:pPr>
      <w:numPr>
        <w:ilvl w:val="5"/>
      </w:numPr>
      <w:outlineLvl w:val="5"/>
    </w:pPr>
  </w:style>
  <w:style w:type="character" w:customStyle="1" w:styleId="Bullet1L6Char">
    <w:name w:val="Bullet1_L6 Char"/>
    <w:link w:val="Bullet1L6"/>
    <w:uiPriority w:val="3"/>
    <w:semiHidden/>
    <w:rPr>
      <w:rFonts w:eastAsia="Times New Roman" w:cs="Arial"/>
      <w:szCs w:val="20"/>
    </w:rPr>
  </w:style>
  <w:style w:type="paragraph" w:styleId="Footer">
    <w:name w:val="footer"/>
    <w:basedOn w:val="Normal"/>
    <w:link w:val="FooterChar"/>
    <w:uiPriority w:val="99"/>
    <w:pPr>
      <w:tabs>
        <w:tab w:val="center" w:pos="4680"/>
        <w:tab w:val="right" w:pos="9360"/>
      </w:tabs>
      <w:spacing w:after="0"/>
    </w:pPr>
  </w:style>
  <w:style w:type="character" w:customStyle="1" w:styleId="FooterChar">
    <w:name w:val="Footer Char"/>
    <w:link w:val="Footer"/>
    <w:uiPriority w:val="99"/>
    <w:rPr>
      <w:rFonts w:ascii="Arial" w:hAnsi="Arial"/>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semiHidden/>
    <w:pPr>
      <w:spacing w:after="0"/>
    </w:pPr>
    <w:rPr>
      <w:sz w:val="20"/>
      <w:szCs w:val="20"/>
    </w:rPr>
  </w:style>
  <w:style w:type="character" w:customStyle="1" w:styleId="FootnoteTextChar">
    <w:name w:val="Footnote Text Char"/>
    <w:link w:val="FootnoteText"/>
    <w:uiPriority w:val="99"/>
    <w:semiHidden/>
    <w:rPr>
      <w:rFonts w:ascii="Arial" w:hAnsi="Arial"/>
      <w:sz w:val="20"/>
      <w:szCs w:val="20"/>
    </w:rPr>
  </w:style>
  <w:style w:type="paragraph" w:styleId="Header">
    <w:name w:val="header"/>
    <w:basedOn w:val="Normal"/>
    <w:link w:val="HeaderChar"/>
    <w:uiPriority w:val="99"/>
    <w:semiHidden/>
    <w:pPr>
      <w:tabs>
        <w:tab w:val="center" w:pos="4680"/>
        <w:tab w:val="right" w:pos="9360"/>
      </w:tabs>
      <w:spacing w:after="0"/>
    </w:pPr>
  </w:style>
  <w:style w:type="character" w:customStyle="1" w:styleId="HeaderChar">
    <w:name w:val="Header Char"/>
    <w:link w:val="Header"/>
    <w:uiPriority w:val="99"/>
    <w:semiHidden/>
    <w:rPr>
      <w:rFonts w:ascii="Arial" w:hAnsi="Arial"/>
    </w:rPr>
  </w:style>
  <w:style w:type="character" w:customStyle="1" w:styleId="Heading1Char">
    <w:name w:val="Heading 1 Char"/>
    <w:basedOn w:val="DefaultParagraphFont"/>
    <w:link w:val="Heading1"/>
    <w:uiPriority w:val="99"/>
    <w:rPr>
      <w:rFonts w:eastAsiaTheme="majorEastAsia" w:cs="Arial"/>
      <w:bCs/>
      <w:kern w:val="32"/>
      <w:szCs w:val="28"/>
    </w:rPr>
  </w:style>
  <w:style w:type="character" w:customStyle="1" w:styleId="Heading2Char">
    <w:name w:val="Heading 2 Char"/>
    <w:basedOn w:val="DefaultParagraphFont"/>
    <w:link w:val="Heading2"/>
    <w:uiPriority w:val="99"/>
    <w:rPr>
      <w:rFonts w:eastAsiaTheme="majorEastAsia" w:cs="Arial"/>
      <w:bCs/>
      <w:szCs w:val="28"/>
    </w:rPr>
  </w:style>
  <w:style w:type="character" w:customStyle="1" w:styleId="Heading3Char">
    <w:name w:val="Heading 3 Char"/>
    <w:basedOn w:val="DefaultParagraphFont"/>
    <w:link w:val="Heading3"/>
    <w:uiPriority w:val="99"/>
    <w:rPr>
      <w:rFonts w:eastAsiaTheme="majorEastAsia" w:cs="Arial"/>
      <w:bCs/>
      <w:szCs w:val="28"/>
    </w:rPr>
  </w:style>
  <w:style w:type="character" w:customStyle="1" w:styleId="Heading4Char">
    <w:name w:val="Heading 4 Char"/>
    <w:basedOn w:val="DefaultParagraphFont"/>
    <w:link w:val="Heading4"/>
    <w:uiPriority w:val="99"/>
    <w:rPr>
      <w:rFonts w:eastAsiaTheme="majorEastAsia" w:cs="Arial"/>
      <w:bCs/>
      <w:szCs w:val="28"/>
    </w:rPr>
  </w:style>
  <w:style w:type="character" w:customStyle="1" w:styleId="Heading5Char">
    <w:name w:val="Heading 5 Char"/>
    <w:basedOn w:val="DefaultParagraphFont"/>
    <w:link w:val="Heading5"/>
    <w:uiPriority w:val="99"/>
    <w:rPr>
      <w:rFonts w:eastAsiaTheme="majorEastAsia" w:cs="Arial"/>
      <w:bCs/>
      <w:szCs w:val="28"/>
    </w:rPr>
  </w:style>
  <w:style w:type="character" w:customStyle="1" w:styleId="Heading6Char">
    <w:name w:val="Heading 6 Char"/>
    <w:basedOn w:val="DefaultParagraphFont"/>
    <w:link w:val="Heading6"/>
    <w:uiPriority w:val="99"/>
    <w:rPr>
      <w:rFonts w:eastAsiaTheme="majorEastAsia" w:cs="Arial"/>
      <w:bCs/>
      <w:szCs w:val="28"/>
    </w:rPr>
  </w:style>
  <w:style w:type="character" w:customStyle="1" w:styleId="Heading7Char">
    <w:name w:val="Heading 7 Char"/>
    <w:basedOn w:val="DefaultParagraphFont"/>
    <w:link w:val="Heading7"/>
    <w:uiPriority w:val="99"/>
    <w:rPr>
      <w:rFonts w:eastAsiaTheme="majorEastAsia" w:cs="Arial"/>
      <w:bCs/>
      <w:szCs w:val="28"/>
    </w:rPr>
  </w:style>
  <w:style w:type="character" w:customStyle="1" w:styleId="Heading8Char">
    <w:name w:val="Heading 8 Char"/>
    <w:basedOn w:val="DefaultParagraphFont"/>
    <w:link w:val="Heading8"/>
    <w:uiPriority w:val="99"/>
    <w:rPr>
      <w:rFonts w:eastAsiaTheme="majorEastAsia" w:cs="Arial"/>
      <w:bCs/>
      <w:szCs w:val="28"/>
    </w:rPr>
  </w:style>
  <w:style w:type="character" w:customStyle="1" w:styleId="Heading9Char">
    <w:name w:val="Heading 9 Char"/>
    <w:basedOn w:val="DefaultParagraphFont"/>
    <w:link w:val="Heading9"/>
    <w:uiPriority w:val="99"/>
    <w:rPr>
      <w:rFonts w:eastAsiaTheme="majorEastAsia" w:cs="Arial"/>
      <w:bCs/>
      <w:szCs w:val="28"/>
    </w:rPr>
  </w:style>
  <w:style w:type="paragraph" w:styleId="ListParagraph">
    <w:name w:val="List Paragraph"/>
    <w:basedOn w:val="Normal"/>
    <w:uiPriority w:val="34"/>
    <w:qFormat/>
    <w:pPr>
      <w:spacing w:after="0"/>
      <w:ind w:left="720"/>
      <w:contextualSpacing/>
    </w:pPr>
  </w:style>
  <w:style w:type="paragraph" w:styleId="Subtitle">
    <w:name w:val="Subtitle"/>
    <w:next w:val="Normal"/>
    <w:link w:val="SubtitleChar"/>
    <w:uiPriority w:val="11"/>
    <w:qFormat/>
    <w:pPr>
      <w:numPr>
        <w:ilvl w:val="1"/>
      </w:numPr>
    </w:pPr>
    <w:rPr>
      <w:rFonts w:eastAsiaTheme="majorEastAsia" w:cstheme="majorBidi"/>
      <w:i/>
      <w:iCs/>
      <w:sz w:val="24"/>
      <w:szCs w:val="24"/>
    </w:rPr>
  </w:style>
  <w:style w:type="character" w:customStyle="1" w:styleId="SubtitleChar">
    <w:name w:val="Subtitle Char"/>
    <w:basedOn w:val="DefaultParagraphFont"/>
    <w:link w:val="Subtitle"/>
    <w:uiPriority w:val="11"/>
    <w:rPr>
      <w:rFonts w:eastAsiaTheme="majorEastAsia" w:cstheme="majorBidi"/>
      <w:i/>
      <w:iCs/>
      <w:sz w:val="24"/>
      <w:szCs w:val="24"/>
    </w:rPr>
  </w:style>
  <w:style w:type="paragraph" w:styleId="Title">
    <w:name w:val="Title"/>
    <w:next w:val="Normal"/>
    <w:link w:val="TitleChar"/>
    <w:uiPriority w:val="10"/>
    <w:qFormat/>
    <w:pPr>
      <w:contextualSpacing/>
    </w:pPr>
    <w:rPr>
      <w:rFonts w:eastAsiaTheme="majorEastAsia" w:cstheme="majorBidi"/>
      <w:kern w:val="28"/>
      <w:sz w:val="28"/>
      <w:szCs w:val="52"/>
    </w:rPr>
  </w:style>
  <w:style w:type="character" w:customStyle="1" w:styleId="TitleChar">
    <w:name w:val="Title Char"/>
    <w:basedOn w:val="DefaultParagraphFont"/>
    <w:link w:val="Title"/>
    <w:uiPriority w:val="10"/>
    <w:rPr>
      <w:rFonts w:eastAsiaTheme="majorEastAsia" w:cstheme="majorBidi"/>
      <w:kern w:val="28"/>
      <w:sz w:val="28"/>
      <w:szCs w:val="52"/>
    </w:rPr>
  </w:style>
  <w:style w:type="table" w:styleId="TableGrid">
    <w:name w:val="Table Grid"/>
    <w:basedOn w:val="TableNormal"/>
    <w:uiPriority w:val="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rPr>
        <w:tblHeader/>
      </w:trPr>
    </w:tblStylePr>
  </w:style>
  <w:style w:type="paragraph" w:styleId="EndnoteText">
    <w:name w:val="endnote text"/>
    <w:basedOn w:val="Normal"/>
    <w:link w:val="EndnoteTextChar"/>
    <w:uiPriority w:val="99"/>
    <w:semiHidden/>
    <w:unhideWhenUsed/>
    <w:pPr>
      <w:spacing w:after="0"/>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DocID">
    <w:name w:val="DocID"/>
    <w:basedOn w:val="DefaultParagraphFont"/>
    <w:rPr>
      <w:rFonts w:ascii="Arial" w:hAnsi="Arial" w:cs="Arial"/>
      <w:b w:val="0"/>
      <w:i w:val="0"/>
      <w:caps w:val="0"/>
      <w:vanish w:val="0"/>
      <w:color w:val="000000"/>
      <w:sz w:val="16"/>
      <w:u w:val="non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qFormat/>
  </w:style>
  <w:style w:type="character" w:customStyle="1" w:styleId="BodyTextChar">
    <w:name w:val="Body Text Char"/>
    <w:basedOn w:val="DefaultParagraphFont"/>
    <w:link w:val="BodyText"/>
  </w:style>
  <w:style w:type="character" w:styleId="Hyperlink">
    <w:name w:val="Hyperlink"/>
    <w:basedOn w:val="DefaultParagraphFont"/>
    <w:uiPriority w:val="99"/>
    <w:rPr>
      <w:color w:val="0000FF"/>
      <w:u w:val="single"/>
    </w:rPr>
  </w:style>
  <w:style w:type="paragraph" w:styleId="Bibliography">
    <w:name w:val="Bibliography"/>
    <w:basedOn w:val="Normal"/>
    <w:next w:val="Normal"/>
    <w:uiPriority w:val="99"/>
    <w:semiHidden/>
  </w:style>
  <w:style w:type="paragraph" w:styleId="BlockText">
    <w:name w:val="Block Text"/>
    <w:basedOn w:val="Normal"/>
    <w:uiPriority w:val="99"/>
    <w:semiHidden/>
    <w:unhideWhenUse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unhideWhenUsed/>
  </w:style>
  <w:style w:type="character" w:customStyle="1" w:styleId="BodyTextFirstIndentChar">
    <w:name w:val="Body Text First Indent Char"/>
    <w:basedOn w:val="BodyTextChar"/>
    <w:link w:val="BodyTextFirstIndent"/>
    <w:uiPriority w:val="99"/>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4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100251">
      <w:bodyDiv w:val="1"/>
      <w:marLeft w:val="0"/>
      <w:marRight w:val="0"/>
      <w:marTop w:val="0"/>
      <w:marBottom w:val="0"/>
      <w:divBdr>
        <w:top w:val="none" w:sz="0" w:space="0" w:color="auto"/>
        <w:left w:val="none" w:sz="0" w:space="0" w:color="auto"/>
        <w:bottom w:val="none" w:sz="0" w:space="0" w:color="auto"/>
        <w:right w:val="none" w:sz="0" w:space="0" w:color="auto"/>
      </w:divBdr>
    </w:div>
    <w:div w:id="457457540">
      <w:bodyDiv w:val="1"/>
      <w:marLeft w:val="0"/>
      <w:marRight w:val="0"/>
      <w:marTop w:val="0"/>
      <w:marBottom w:val="0"/>
      <w:divBdr>
        <w:top w:val="none" w:sz="0" w:space="0" w:color="auto"/>
        <w:left w:val="none" w:sz="0" w:space="0" w:color="auto"/>
        <w:bottom w:val="none" w:sz="0" w:space="0" w:color="auto"/>
        <w:right w:val="none" w:sz="0" w:space="0" w:color="auto"/>
      </w:divBdr>
    </w:div>
    <w:div w:id="683476254">
      <w:bodyDiv w:val="1"/>
      <w:marLeft w:val="0"/>
      <w:marRight w:val="0"/>
      <w:marTop w:val="0"/>
      <w:marBottom w:val="0"/>
      <w:divBdr>
        <w:top w:val="none" w:sz="0" w:space="0" w:color="auto"/>
        <w:left w:val="none" w:sz="0" w:space="0" w:color="auto"/>
        <w:bottom w:val="none" w:sz="0" w:space="0" w:color="auto"/>
        <w:right w:val="none" w:sz="0" w:space="0" w:color="auto"/>
      </w:divBdr>
    </w:div>
    <w:div w:id="1020661294">
      <w:bodyDiv w:val="1"/>
      <w:marLeft w:val="0"/>
      <w:marRight w:val="0"/>
      <w:marTop w:val="0"/>
      <w:marBottom w:val="0"/>
      <w:divBdr>
        <w:top w:val="none" w:sz="0" w:space="0" w:color="auto"/>
        <w:left w:val="none" w:sz="0" w:space="0" w:color="auto"/>
        <w:bottom w:val="none" w:sz="0" w:space="0" w:color="auto"/>
        <w:right w:val="none" w:sz="0" w:space="0" w:color="auto"/>
      </w:divBdr>
    </w:div>
    <w:div w:id="1623148797">
      <w:bodyDiv w:val="1"/>
      <w:marLeft w:val="0"/>
      <w:marRight w:val="0"/>
      <w:marTop w:val="0"/>
      <w:marBottom w:val="0"/>
      <w:divBdr>
        <w:top w:val="none" w:sz="0" w:space="0" w:color="auto"/>
        <w:left w:val="none" w:sz="0" w:space="0" w:color="auto"/>
        <w:bottom w:val="none" w:sz="0" w:space="0" w:color="auto"/>
        <w:right w:val="none" w:sz="0" w:space="0" w:color="auto"/>
      </w:divBdr>
      <w:divsChild>
        <w:div w:id="702899460">
          <w:marLeft w:val="547"/>
          <w:marRight w:val="0"/>
          <w:marTop w:val="0"/>
          <w:marBottom w:val="120"/>
          <w:divBdr>
            <w:top w:val="none" w:sz="0" w:space="0" w:color="auto"/>
            <w:left w:val="none" w:sz="0" w:space="0" w:color="auto"/>
            <w:bottom w:val="none" w:sz="0" w:space="0" w:color="auto"/>
            <w:right w:val="none" w:sz="0" w:space="0" w:color="auto"/>
          </w:divBdr>
        </w:div>
      </w:divsChild>
    </w:div>
    <w:div w:id="1813329510">
      <w:bodyDiv w:val="1"/>
      <w:marLeft w:val="0"/>
      <w:marRight w:val="0"/>
      <w:marTop w:val="0"/>
      <w:marBottom w:val="0"/>
      <w:divBdr>
        <w:top w:val="none" w:sz="0" w:space="0" w:color="auto"/>
        <w:left w:val="none" w:sz="0" w:space="0" w:color="auto"/>
        <w:bottom w:val="none" w:sz="0" w:space="0" w:color="auto"/>
        <w:right w:val="none" w:sz="0" w:space="0" w:color="auto"/>
      </w:divBdr>
    </w:div>
    <w:div w:id="19103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E7F22-CB83-4E5C-BE4B-E00EADF49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12625</Words>
  <Characters>71968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Ganteaume, Oscar [Axios]</dc:creator>
  <cp:lastModifiedBy>Ganteaume, Oscar [Axios]</cp:lastModifiedBy>
  <cp:revision>3</cp:revision>
  <dcterms:created xsi:type="dcterms:W3CDTF">2018-04-30T12:38:00Z</dcterms:created>
  <dcterms:modified xsi:type="dcterms:W3CDTF">2018-04-30T12:47:00Z</dcterms:modified>
</cp:coreProperties>
</file>